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112"/>
        <w:gridCol w:w="1028"/>
        <w:gridCol w:w="1829"/>
        <w:gridCol w:w="1275"/>
        <w:gridCol w:w="1713"/>
      </w:tblGrid>
      <w:tr w:rsidR="00446472" w:rsidRPr="00D405B0" w14:paraId="5005EF94" w14:textId="77777777" w:rsidTr="00F45AB4">
        <w:tc>
          <w:tcPr>
            <w:tcW w:w="1668" w:type="dxa"/>
            <w:vAlign w:val="center"/>
          </w:tcPr>
          <w:p w14:paraId="439191ED" w14:textId="77777777" w:rsidR="00446472" w:rsidRPr="00D405B0" w:rsidRDefault="00446472" w:rsidP="00DB4B5C">
            <w:pPr>
              <w:jc w:val="center"/>
              <w:rPr>
                <w:b/>
                <w:sz w:val="16"/>
                <w:szCs w:val="16"/>
              </w:rPr>
            </w:pPr>
            <w:r w:rsidRPr="00D405B0">
              <w:rPr>
                <w:b/>
                <w:sz w:val="16"/>
                <w:szCs w:val="16"/>
              </w:rPr>
              <w:t>Find</w:t>
            </w:r>
          </w:p>
          <w:p w14:paraId="42980F95" w14:textId="77777777" w:rsidR="00446472" w:rsidRPr="00D405B0" w:rsidRDefault="00446472" w:rsidP="00D405B0">
            <w:pPr>
              <w:jc w:val="center"/>
              <w:rPr>
                <w:b/>
                <w:sz w:val="16"/>
                <w:szCs w:val="16"/>
              </w:rPr>
            </w:pPr>
            <w:r w:rsidRPr="00D405B0">
              <w:rPr>
                <w:b/>
                <w:sz w:val="16"/>
                <w:szCs w:val="16"/>
              </w:rPr>
              <w:t>[sentence]</w:t>
            </w:r>
          </w:p>
        </w:tc>
        <w:tc>
          <w:tcPr>
            <w:tcW w:w="1701" w:type="dxa"/>
            <w:vAlign w:val="center"/>
          </w:tcPr>
          <w:p w14:paraId="5E9AA2D7" w14:textId="77777777" w:rsidR="00446472" w:rsidRPr="00D405B0" w:rsidRDefault="00446472" w:rsidP="00DB4B5C">
            <w:pPr>
              <w:jc w:val="center"/>
              <w:rPr>
                <w:b/>
                <w:sz w:val="16"/>
                <w:szCs w:val="16"/>
              </w:rPr>
            </w:pPr>
            <w:r w:rsidRPr="00D405B0">
              <w:rPr>
                <w:b/>
                <w:sz w:val="16"/>
                <w:szCs w:val="16"/>
              </w:rPr>
              <w:t>Replace</w:t>
            </w:r>
          </w:p>
          <w:p w14:paraId="6D65F888" w14:textId="77777777" w:rsidR="00446472" w:rsidRPr="00D405B0" w:rsidRDefault="00446472" w:rsidP="00D405B0">
            <w:pPr>
              <w:jc w:val="center"/>
              <w:rPr>
                <w:b/>
                <w:sz w:val="16"/>
                <w:szCs w:val="16"/>
              </w:rPr>
            </w:pPr>
            <w:r w:rsidRPr="00D405B0">
              <w:rPr>
                <w:b/>
                <w:sz w:val="16"/>
                <w:szCs w:val="16"/>
              </w:rPr>
              <w:t>[sentence]</w:t>
            </w:r>
          </w:p>
        </w:tc>
        <w:tc>
          <w:tcPr>
            <w:tcW w:w="1112" w:type="dxa"/>
            <w:vAlign w:val="center"/>
          </w:tcPr>
          <w:p w14:paraId="7BFC5EDB" w14:textId="77777777" w:rsidR="00446472" w:rsidRPr="00D405B0" w:rsidRDefault="00446472" w:rsidP="00DB4B5C">
            <w:pPr>
              <w:jc w:val="center"/>
              <w:rPr>
                <w:b/>
                <w:sz w:val="16"/>
                <w:szCs w:val="16"/>
              </w:rPr>
            </w:pPr>
            <w:r w:rsidRPr="00D405B0">
              <w:rPr>
                <w:b/>
                <w:sz w:val="16"/>
                <w:szCs w:val="16"/>
              </w:rPr>
              <w:t>Italics</w:t>
            </w:r>
          </w:p>
          <w:p w14:paraId="1BCFF5AA" w14:textId="77777777" w:rsidR="00446472" w:rsidRPr="00D405B0" w:rsidRDefault="00446472" w:rsidP="00DB4B5C">
            <w:pPr>
              <w:jc w:val="center"/>
              <w:rPr>
                <w:b/>
                <w:sz w:val="16"/>
                <w:szCs w:val="16"/>
              </w:rPr>
            </w:pPr>
            <w:r w:rsidRPr="00D405B0">
              <w:rPr>
                <w:b/>
                <w:sz w:val="16"/>
                <w:szCs w:val="16"/>
              </w:rPr>
              <w:t>[True / False]</w:t>
            </w:r>
          </w:p>
        </w:tc>
        <w:tc>
          <w:tcPr>
            <w:tcW w:w="1028" w:type="dxa"/>
          </w:tcPr>
          <w:p w14:paraId="3C296844" w14:textId="7DC8FA39" w:rsidR="00446472" w:rsidRPr="00D405B0" w:rsidRDefault="00446472" w:rsidP="00DB4B5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Bold [True/False]</w:t>
            </w:r>
          </w:p>
        </w:tc>
        <w:tc>
          <w:tcPr>
            <w:tcW w:w="1829" w:type="dxa"/>
            <w:vAlign w:val="center"/>
          </w:tcPr>
          <w:p w14:paraId="46740E9F" w14:textId="11992B93" w:rsidR="00446472" w:rsidRPr="00D405B0" w:rsidRDefault="00446472" w:rsidP="00DB4B5C">
            <w:pPr>
              <w:jc w:val="center"/>
              <w:rPr>
                <w:b/>
                <w:sz w:val="16"/>
                <w:szCs w:val="16"/>
              </w:rPr>
            </w:pPr>
            <w:r w:rsidRPr="00D405B0">
              <w:rPr>
                <w:b/>
                <w:sz w:val="16"/>
                <w:szCs w:val="16"/>
              </w:rPr>
              <w:t>Case</w:t>
            </w:r>
          </w:p>
          <w:p w14:paraId="6D61CBC4" w14:textId="77777777" w:rsidR="00446472" w:rsidRPr="00D405B0" w:rsidRDefault="00446472" w:rsidP="00DB4B5C">
            <w:pPr>
              <w:jc w:val="center"/>
              <w:rPr>
                <w:b/>
                <w:sz w:val="16"/>
                <w:szCs w:val="16"/>
              </w:rPr>
            </w:pPr>
            <w:r w:rsidRPr="00D405B0">
              <w:rPr>
                <w:b/>
                <w:sz w:val="16"/>
                <w:szCs w:val="16"/>
              </w:rPr>
              <w:t>[Upper / Lower / Title]</w:t>
            </w:r>
          </w:p>
        </w:tc>
        <w:tc>
          <w:tcPr>
            <w:tcW w:w="1275" w:type="dxa"/>
          </w:tcPr>
          <w:p w14:paraId="71794792" w14:textId="2449ECF8" w:rsidR="00446472" w:rsidRPr="00D405B0" w:rsidRDefault="00446472" w:rsidP="00DB4B5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Striket</w:t>
            </w:r>
            <w:r w:rsidRPr="00446472">
              <w:rPr>
                <w:b/>
                <w:sz w:val="16"/>
                <w:szCs w:val="16"/>
              </w:rPr>
              <w:t>hrough</w:t>
            </w:r>
            <w:r>
              <w:rPr>
                <w:b/>
                <w:sz w:val="16"/>
                <w:szCs w:val="16"/>
              </w:rPr>
              <w:t xml:space="preserve"> [True/False]</w:t>
            </w:r>
          </w:p>
        </w:tc>
        <w:tc>
          <w:tcPr>
            <w:tcW w:w="1713" w:type="dxa"/>
            <w:vAlign w:val="center"/>
          </w:tcPr>
          <w:p w14:paraId="31556395" w14:textId="1D556E68" w:rsidR="00446472" w:rsidRPr="00D405B0" w:rsidRDefault="00446472" w:rsidP="00DB4B5C">
            <w:pPr>
              <w:jc w:val="center"/>
              <w:rPr>
                <w:b/>
                <w:sz w:val="16"/>
                <w:szCs w:val="16"/>
              </w:rPr>
            </w:pPr>
            <w:r w:rsidRPr="00D405B0">
              <w:rPr>
                <w:b/>
                <w:sz w:val="16"/>
                <w:szCs w:val="16"/>
              </w:rPr>
              <w:t>Underline</w:t>
            </w:r>
          </w:p>
          <w:p w14:paraId="33DA1289" w14:textId="77777777" w:rsidR="00446472" w:rsidRPr="00D405B0" w:rsidRDefault="00446472" w:rsidP="00DB4B5C">
            <w:pPr>
              <w:jc w:val="center"/>
              <w:rPr>
                <w:b/>
                <w:sz w:val="16"/>
                <w:szCs w:val="16"/>
              </w:rPr>
            </w:pPr>
            <w:r w:rsidRPr="00D405B0">
              <w:rPr>
                <w:b/>
                <w:sz w:val="16"/>
                <w:szCs w:val="16"/>
              </w:rPr>
              <w:t>[True / False]</w:t>
            </w:r>
          </w:p>
        </w:tc>
      </w:tr>
      <w:tr w:rsidR="008207C0" w:rsidRPr="00D405B0" w14:paraId="2C1C2AAF" w14:textId="77777777" w:rsidTr="00F45AB4">
        <w:tc>
          <w:tcPr>
            <w:tcW w:w="1668" w:type="dxa"/>
          </w:tcPr>
          <w:p w14:paraId="42A9DADA" w14:textId="06094EA9" w:rsidR="008207C0" w:rsidRPr="00E24F7D" w:rsidRDefault="008207C0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701" w:type="dxa"/>
          </w:tcPr>
          <w:p w14:paraId="093DB072" w14:textId="2E1B62A4" w:rsidR="008207C0" w:rsidRPr="00E24F7D" w:rsidRDefault="008207C0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12" w:type="dxa"/>
          </w:tcPr>
          <w:p w14:paraId="1EA6B153" w14:textId="77777777" w:rsidR="008207C0" w:rsidRDefault="008207C0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BED818F" w14:textId="77777777" w:rsidR="008207C0" w:rsidRDefault="008207C0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19044EE" w14:textId="77777777" w:rsidR="008207C0" w:rsidRDefault="008207C0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6B15392" w14:textId="77777777" w:rsidR="008207C0" w:rsidRPr="00D405B0" w:rsidRDefault="008207C0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BE00493" w14:textId="77777777" w:rsidR="008207C0" w:rsidRPr="00D405B0" w:rsidRDefault="008207C0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90724E5" w14:textId="77777777" w:rsidTr="00F45AB4">
        <w:tc>
          <w:tcPr>
            <w:tcW w:w="1668" w:type="dxa"/>
          </w:tcPr>
          <w:p w14:paraId="0EC4EA7E" w14:textId="445D02DC" w:rsidR="00E2436B" w:rsidRPr="00D405B0" w:rsidRDefault="00E2436B" w:rsidP="00E2436B">
            <w:pPr>
              <w:rPr>
                <w:sz w:val="16"/>
                <w:szCs w:val="16"/>
              </w:rPr>
            </w:pPr>
            <w:r w:rsidRPr="00E24F7D">
              <w:rPr>
                <w:sz w:val="16"/>
                <w:szCs w:val="16"/>
              </w:rPr>
              <w:t>Ca2+</w:t>
            </w:r>
          </w:p>
        </w:tc>
        <w:tc>
          <w:tcPr>
            <w:tcW w:w="1701" w:type="dxa"/>
          </w:tcPr>
          <w:p w14:paraId="3364A290" w14:textId="0FA4CE02" w:rsidR="00E2436B" w:rsidRPr="00D405B0" w:rsidRDefault="00E2436B" w:rsidP="00E2436B">
            <w:pPr>
              <w:rPr>
                <w:sz w:val="16"/>
                <w:szCs w:val="16"/>
              </w:rPr>
            </w:pPr>
            <w:r w:rsidRPr="00E24F7D">
              <w:rPr>
                <w:sz w:val="16"/>
                <w:szCs w:val="16"/>
              </w:rPr>
              <w:t>Ca</w:t>
            </w:r>
            <w:r w:rsidRPr="00E24F7D">
              <w:rPr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1112" w:type="dxa"/>
          </w:tcPr>
          <w:p w14:paraId="36BD5065" w14:textId="38D15E30" w:rsidR="00E2436B" w:rsidRPr="00D405B0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255A68B" w14:textId="54F43C1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9117E79" w14:textId="1B91C595" w:rsidR="00E2436B" w:rsidRPr="00D405B0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3E80DBA2" w14:textId="53B85B37" w:rsidR="00E2436B" w:rsidRPr="00D405B0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2607221" w14:textId="62902C23" w:rsidR="00E2436B" w:rsidRPr="00D405B0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1AFA072" w14:textId="77777777" w:rsidTr="00F45AB4">
        <w:tc>
          <w:tcPr>
            <w:tcW w:w="1668" w:type="dxa"/>
          </w:tcPr>
          <w:p w14:paraId="421F34EA" w14:textId="699ABADB" w:rsidR="00E2436B" w:rsidRPr="00D405B0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S. combe</w:t>
            </w:r>
          </w:p>
        </w:tc>
        <w:tc>
          <w:tcPr>
            <w:tcW w:w="1701" w:type="dxa"/>
          </w:tcPr>
          <w:p w14:paraId="423DD90A" w14:textId="6FFF402B" w:rsidR="00E2436B" w:rsidRPr="00D405B0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S. combe</w:t>
            </w:r>
          </w:p>
        </w:tc>
        <w:tc>
          <w:tcPr>
            <w:tcW w:w="1112" w:type="dxa"/>
          </w:tcPr>
          <w:p w14:paraId="59BC1AEA" w14:textId="2E4D9EF1" w:rsidR="00E2436B" w:rsidRPr="00D405B0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E81BD3D" w14:textId="38B35032" w:rsidR="00E2436B" w:rsidRPr="00D405B0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461696A" w14:textId="7C73409F" w:rsidR="00E2436B" w:rsidRPr="00D405B0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4084D6F" w14:textId="4FFA2EC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B4D5B2D" w14:textId="4BE16FFE" w:rsidR="00E2436B" w:rsidRPr="00D405B0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7D88D3B4" w14:textId="77777777" w:rsidTr="00F45AB4">
        <w:tc>
          <w:tcPr>
            <w:tcW w:w="1668" w:type="dxa"/>
          </w:tcPr>
          <w:p w14:paraId="7EC9EAA7" w14:textId="14D836B2" w:rsidR="00E2436B" w:rsidRDefault="00E2436B" w:rsidP="00E2436B">
            <w:pPr>
              <w:rPr>
                <w:sz w:val="16"/>
                <w:szCs w:val="16"/>
              </w:rPr>
            </w:pPr>
            <w:r w:rsidRPr="00975AB5">
              <w:rPr>
                <w:sz w:val="16"/>
                <w:szCs w:val="16"/>
              </w:rPr>
              <w:t>S. cerevisiae</w:t>
            </w:r>
          </w:p>
        </w:tc>
        <w:tc>
          <w:tcPr>
            <w:tcW w:w="1701" w:type="dxa"/>
          </w:tcPr>
          <w:p w14:paraId="233C07C0" w14:textId="5A496B95" w:rsidR="00E2436B" w:rsidRDefault="00E2436B" w:rsidP="00E2436B">
            <w:pPr>
              <w:rPr>
                <w:sz w:val="16"/>
                <w:szCs w:val="16"/>
              </w:rPr>
            </w:pPr>
            <w:r w:rsidRPr="00975AB5">
              <w:rPr>
                <w:sz w:val="16"/>
                <w:szCs w:val="16"/>
              </w:rPr>
              <w:t>S. cerevisiae</w:t>
            </w:r>
          </w:p>
        </w:tc>
        <w:tc>
          <w:tcPr>
            <w:tcW w:w="1112" w:type="dxa"/>
          </w:tcPr>
          <w:p w14:paraId="5102069F" w14:textId="4DB107DF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25B9CBE" w14:textId="52186D5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F9BECE9" w14:textId="6C831E6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DFCDE14" w14:textId="22924C1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B0803DB" w14:textId="617E395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0D181CD6" w14:textId="77777777" w:rsidTr="00F45AB4">
        <w:tc>
          <w:tcPr>
            <w:tcW w:w="1668" w:type="dxa"/>
          </w:tcPr>
          <w:p w14:paraId="44DCDC26" w14:textId="26376ECB" w:rsidR="00E2436B" w:rsidRDefault="00E2436B" w:rsidP="00E2436B">
            <w:pPr>
              <w:rPr>
                <w:sz w:val="16"/>
                <w:szCs w:val="16"/>
              </w:rPr>
            </w:pPr>
            <w:proofErr w:type="spellStart"/>
            <w:r w:rsidRPr="001C0AB4">
              <w:rPr>
                <w:sz w:val="16"/>
                <w:szCs w:val="16"/>
              </w:rPr>
              <w:t>Rmerge</w:t>
            </w:r>
            <w:proofErr w:type="spellEnd"/>
          </w:p>
        </w:tc>
        <w:tc>
          <w:tcPr>
            <w:tcW w:w="1701" w:type="dxa"/>
          </w:tcPr>
          <w:p w14:paraId="67F6820E" w14:textId="127F39FD" w:rsidR="00E2436B" w:rsidRDefault="00E2436B" w:rsidP="00E2436B">
            <w:pPr>
              <w:rPr>
                <w:sz w:val="16"/>
                <w:szCs w:val="16"/>
              </w:rPr>
            </w:pPr>
            <w:proofErr w:type="spellStart"/>
            <w:r w:rsidRPr="001C0AB4">
              <w:rPr>
                <w:i/>
                <w:sz w:val="16"/>
                <w:szCs w:val="16"/>
                <w:lang w:val="en-US"/>
              </w:rPr>
              <w:t>R</w:t>
            </w:r>
            <w:r w:rsidRPr="001C0AB4">
              <w:rPr>
                <w:i/>
                <w:sz w:val="16"/>
                <w:szCs w:val="16"/>
                <w:vertAlign w:val="subscript"/>
                <w:lang w:val="en-US"/>
              </w:rPr>
              <w:t>merge</w:t>
            </w:r>
            <w:proofErr w:type="spellEnd"/>
          </w:p>
        </w:tc>
        <w:tc>
          <w:tcPr>
            <w:tcW w:w="1112" w:type="dxa"/>
          </w:tcPr>
          <w:p w14:paraId="76E854A2" w14:textId="36C74BE2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F198C21" w14:textId="0E26D6D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EE50603" w14:textId="3F991724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2345F0DA" w14:textId="426AABC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31238C2" w14:textId="114CBDB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684D2638" w14:textId="77777777" w:rsidTr="00F45AB4">
        <w:tc>
          <w:tcPr>
            <w:tcW w:w="1668" w:type="dxa"/>
          </w:tcPr>
          <w:p w14:paraId="5810A635" w14:textId="40CFC1B9" w:rsidR="00E2436B" w:rsidRDefault="00E2436B" w:rsidP="00E243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Rsim</w:t>
            </w:r>
            <w:proofErr w:type="spellEnd"/>
          </w:p>
        </w:tc>
        <w:tc>
          <w:tcPr>
            <w:tcW w:w="1701" w:type="dxa"/>
          </w:tcPr>
          <w:p w14:paraId="11C52DC7" w14:textId="13F726BB" w:rsidR="00E2436B" w:rsidRDefault="00E2436B" w:rsidP="00E2436B">
            <w:pPr>
              <w:rPr>
                <w:sz w:val="16"/>
                <w:szCs w:val="16"/>
              </w:rPr>
            </w:pPr>
            <w:proofErr w:type="spellStart"/>
            <w:r w:rsidRPr="001C0AB4">
              <w:rPr>
                <w:i/>
                <w:sz w:val="16"/>
                <w:szCs w:val="16"/>
                <w:lang w:val="en-US"/>
              </w:rPr>
              <w:t>R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sim</w:t>
            </w:r>
            <w:proofErr w:type="spellEnd"/>
          </w:p>
        </w:tc>
        <w:tc>
          <w:tcPr>
            <w:tcW w:w="1112" w:type="dxa"/>
          </w:tcPr>
          <w:p w14:paraId="5479DBB2" w14:textId="41DDB5D0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249C9A8" w14:textId="030D50E6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7AFF109" w14:textId="4221B5D7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1BA0A34C" w14:textId="4817202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3D1F267" w14:textId="3A3A1A2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60B62844" w14:textId="77777777" w:rsidTr="00F45AB4">
        <w:tc>
          <w:tcPr>
            <w:tcW w:w="1668" w:type="dxa"/>
          </w:tcPr>
          <w:p w14:paraId="330BC304" w14:textId="6408E0DE" w:rsidR="00E2436B" w:rsidRDefault="00E2436B" w:rsidP="00E243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Rpim</w:t>
            </w:r>
            <w:proofErr w:type="spellEnd"/>
          </w:p>
        </w:tc>
        <w:tc>
          <w:tcPr>
            <w:tcW w:w="1701" w:type="dxa"/>
          </w:tcPr>
          <w:p w14:paraId="6545517C" w14:textId="4BBAE13C" w:rsidR="00E2436B" w:rsidRDefault="00E2436B" w:rsidP="00E2436B">
            <w:pPr>
              <w:rPr>
                <w:sz w:val="16"/>
                <w:szCs w:val="16"/>
              </w:rPr>
            </w:pPr>
            <w:proofErr w:type="spellStart"/>
            <w:r w:rsidRPr="001C0AB4">
              <w:rPr>
                <w:i/>
                <w:sz w:val="16"/>
                <w:szCs w:val="16"/>
                <w:lang w:val="en-US"/>
              </w:rPr>
              <w:t>R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pim</w:t>
            </w:r>
            <w:proofErr w:type="spellEnd"/>
          </w:p>
        </w:tc>
        <w:tc>
          <w:tcPr>
            <w:tcW w:w="1112" w:type="dxa"/>
          </w:tcPr>
          <w:p w14:paraId="2F53E481" w14:textId="71C05AC8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4FA8C70" w14:textId="30E54A0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F015A87" w14:textId="03C9EFA0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6C7DB5FD" w14:textId="6209AEF8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163E788" w14:textId="288A3C68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488595D3" w14:textId="77777777" w:rsidTr="00F45AB4">
        <w:tc>
          <w:tcPr>
            <w:tcW w:w="1668" w:type="dxa"/>
          </w:tcPr>
          <w:p w14:paraId="6F913696" w14:textId="3DF8D7EE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Drosophila</w:t>
            </w:r>
          </w:p>
        </w:tc>
        <w:tc>
          <w:tcPr>
            <w:tcW w:w="1701" w:type="dxa"/>
          </w:tcPr>
          <w:p w14:paraId="30E7FA46" w14:textId="0E808BBF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Drosophila</w:t>
            </w:r>
          </w:p>
        </w:tc>
        <w:tc>
          <w:tcPr>
            <w:tcW w:w="1112" w:type="dxa"/>
          </w:tcPr>
          <w:p w14:paraId="4E792AEB" w14:textId="747DE065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3D09284" w14:textId="675559B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3F5FEA6" w14:textId="4AEA912F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132D4E75" w14:textId="5A3C333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5CC4526" w14:textId="528622E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390D24" w:rsidRPr="00D405B0" w14:paraId="4B9F8ADC" w14:textId="77777777" w:rsidTr="00F45AB4">
        <w:tc>
          <w:tcPr>
            <w:tcW w:w="1668" w:type="dxa"/>
          </w:tcPr>
          <w:p w14:paraId="6D792953" w14:textId="429EFE1A" w:rsidR="00390D24" w:rsidRDefault="00390D24" w:rsidP="00FF221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Fig </w:t>
            </w:r>
          </w:p>
        </w:tc>
        <w:tc>
          <w:tcPr>
            <w:tcW w:w="1701" w:type="dxa"/>
          </w:tcPr>
          <w:p w14:paraId="5C33525B" w14:textId="6886FFAA" w:rsidR="00390D24" w:rsidRDefault="00390D24" w:rsidP="00FF22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Figure </w:t>
            </w:r>
          </w:p>
        </w:tc>
        <w:tc>
          <w:tcPr>
            <w:tcW w:w="1112" w:type="dxa"/>
          </w:tcPr>
          <w:p w14:paraId="37EB5AFB" w14:textId="77777777" w:rsidR="00390D24" w:rsidRDefault="00390D24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B0E1491" w14:textId="77777777" w:rsidR="00390D24" w:rsidRDefault="00390D24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637E028" w14:textId="77777777" w:rsidR="00390D24" w:rsidRDefault="00390D24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89F446E" w14:textId="77777777" w:rsidR="00390D24" w:rsidRDefault="00390D24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111315D" w14:textId="77777777" w:rsidR="00390D24" w:rsidRDefault="00390D24" w:rsidP="00FF2218">
            <w:pPr>
              <w:jc w:val="center"/>
              <w:rPr>
                <w:sz w:val="16"/>
                <w:szCs w:val="16"/>
              </w:rPr>
            </w:pPr>
          </w:p>
        </w:tc>
      </w:tr>
      <w:tr w:rsidR="00606AAD" w:rsidRPr="00D405B0" w14:paraId="18589047" w14:textId="77777777" w:rsidTr="00F45AB4">
        <w:tc>
          <w:tcPr>
            <w:tcW w:w="1668" w:type="dxa"/>
          </w:tcPr>
          <w:p w14:paraId="3508FB6C" w14:textId="77777777" w:rsidR="00606AAD" w:rsidRDefault="00606AAD" w:rsidP="00FF221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Figs.</w:t>
            </w:r>
          </w:p>
        </w:tc>
        <w:tc>
          <w:tcPr>
            <w:tcW w:w="1701" w:type="dxa"/>
          </w:tcPr>
          <w:p w14:paraId="34A227AA" w14:textId="77777777" w:rsidR="00606AAD" w:rsidRDefault="00606AAD" w:rsidP="00FF22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Figures</w:t>
            </w:r>
          </w:p>
        </w:tc>
        <w:tc>
          <w:tcPr>
            <w:tcW w:w="1112" w:type="dxa"/>
          </w:tcPr>
          <w:p w14:paraId="4BD87EE5" w14:textId="77777777" w:rsidR="00606AAD" w:rsidRDefault="00606AAD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B8904BC" w14:textId="77777777" w:rsidR="00606AAD" w:rsidRDefault="00606AAD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2878F90" w14:textId="7CE657A2" w:rsidR="00606AAD" w:rsidRDefault="00606AAD" w:rsidP="00FF22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059B7D67" w14:textId="7EF66BF5" w:rsidR="00606AAD" w:rsidRDefault="00606AAD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9269616" w14:textId="4E9886FF" w:rsidR="00606AAD" w:rsidRDefault="00606AAD" w:rsidP="00FF2218">
            <w:pPr>
              <w:jc w:val="center"/>
              <w:rPr>
                <w:sz w:val="16"/>
                <w:szCs w:val="16"/>
              </w:rPr>
            </w:pPr>
          </w:p>
        </w:tc>
      </w:tr>
      <w:tr w:rsidR="00606AAD" w:rsidRPr="00D405B0" w14:paraId="715C3C38" w14:textId="77777777" w:rsidTr="00F45AB4">
        <w:tc>
          <w:tcPr>
            <w:tcW w:w="1668" w:type="dxa"/>
          </w:tcPr>
          <w:p w14:paraId="18A3B5CF" w14:textId="77777777" w:rsidR="00606AAD" w:rsidRDefault="00606AAD" w:rsidP="00FF221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Figs </w:t>
            </w:r>
          </w:p>
        </w:tc>
        <w:tc>
          <w:tcPr>
            <w:tcW w:w="1701" w:type="dxa"/>
          </w:tcPr>
          <w:p w14:paraId="5B827AA6" w14:textId="77777777" w:rsidR="00606AAD" w:rsidRDefault="00606AAD" w:rsidP="00FF22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Figures</w:t>
            </w:r>
          </w:p>
        </w:tc>
        <w:tc>
          <w:tcPr>
            <w:tcW w:w="1112" w:type="dxa"/>
          </w:tcPr>
          <w:p w14:paraId="37A811D7" w14:textId="77777777" w:rsidR="00606AAD" w:rsidRDefault="00606AAD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5C12F49" w14:textId="77777777" w:rsidR="00606AAD" w:rsidRDefault="00606AAD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F3FD69E" w14:textId="2BBCE859" w:rsidR="00606AAD" w:rsidRDefault="00606AAD" w:rsidP="00FF22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6F192FBB" w14:textId="4C7FBB2E" w:rsidR="00606AAD" w:rsidRDefault="00606AAD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4490BF3" w14:textId="5B3CA5AE" w:rsidR="00606AAD" w:rsidRDefault="00606AAD" w:rsidP="00FF2218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5728010" w14:textId="77777777" w:rsidTr="00F45AB4">
        <w:tc>
          <w:tcPr>
            <w:tcW w:w="1668" w:type="dxa"/>
          </w:tcPr>
          <w:p w14:paraId="0D94D0AB" w14:textId="19B02E50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Fig.</w:t>
            </w:r>
          </w:p>
        </w:tc>
        <w:tc>
          <w:tcPr>
            <w:tcW w:w="1701" w:type="dxa"/>
          </w:tcPr>
          <w:p w14:paraId="2115F9DA" w14:textId="25919BA4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Figure </w:t>
            </w:r>
          </w:p>
        </w:tc>
        <w:tc>
          <w:tcPr>
            <w:tcW w:w="1112" w:type="dxa"/>
          </w:tcPr>
          <w:p w14:paraId="631EEFD8" w14:textId="39E391E5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21A2EBA" w14:textId="505F9F4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C0E41D0" w14:textId="13918EA6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27C71CF3" w14:textId="40ACF97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B65A4DD" w14:textId="46EB7B1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C8280BD" w14:textId="77777777" w:rsidTr="00F45AB4">
        <w:tc>
          <w:tcPr>
            <w:tcW w:w="1668" w:type="dxa"/>
          </w:tcPr>
          <w:p w14:paraId="577D69A8" w14:textId="654C592C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Figure  </w:t>
            </w:r>
          </w:p>
        </w:tc>
        <w:tc>
          <w:tcPr>
            <w:tcW w:w="1701" w:type="dxa"/>
          </w:tcPr>
          <w:p w14:paraId="014B47D3" w14:textId="77777777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Figure </w:t>
            </w:r>
          </w:p>
        </w:tc>
        <w:tc>
          <w:tcPr>
            <w:tcW w:w="1112" w:type="dxa"/>
          </w:tcPr>
          <w:p w14:paraId="400F0B72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C36EB2F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1E9360E" w14:textId="599B20E6" w:rsidR="00E2436B" w:rsidRDefault="00521D4F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6ACB719A" w14:textId="52DCE210" w:rsidR="00E2436B" w:rsidRPr="001D551F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9D21BD5" w14:textId="7ED9641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F2218" w:rsidRPr="00D405B0" w14:paraId="6F7282B8" w14:textId="77777777" w:rsidTr="00F45AB4">
        <w:tc>
          <w:tcPr>
            <w:tcW w:w="1668" w:type="dxa"/>
          </w:tcPr>
          <w:p w14:paraId="4C2C23B3" w14:textId="77777777" w:rsidR="00FF2218" w:rsidRDefault="00FF2218" w:rsidP="00FF221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 supp.</w:t>
            </w:r>
          </w:p>
        </w:tc>
        <w:tc>
          <w:tcPr>
            <w:tcW w:w="1701" w:type="dxa"/>
          </w:tcPr>
          <w:p w14:paraId="54627061" w14:textId="0D0B3BF4" w:rsidR="00FF2218" w:rsidRDefault="00FF2218" w:rsidP="00FF2218">
            <w:pPr>
              <w:rPr>
                <w:sz w:val="16"/>
                <w:szCs w:val="16"/>
              </w:rPr>
            </w:pPr>
            <w:r w:rsidRPr="000821C6">
              <w:rPr>
                <w:bCs/>
                <w:sz w:val="16"/>
                <w:szCs w:val="16"/>
              </w:rPr>
              <w:t>figure supplement</w:t>
            </w:r>
          </w:p>
        </w:tc>
        <w:tc>
          <w:tcPr>
            <w:tcW w:w="1112" w:type="dxa"/>
          </w:tcPr>
          <w:p w14:paraId="5F7E17B9" w14:textId="77777777" w:rsidR="00FF2218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360EFEC" w14:textId="77777777" w:rsidR="00FF2218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8E0F0CC" w14:textId="46056492" w:rsidR="00FF2218" w:rsidRDefault="007463E2" w:rsidP="00FF22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2882A790" w14:textId="74E0BB5C" w:rsidR="00FF2218" w:rsidRPr="001D551F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76316E8" w14:textId="6C80BADF" w:rsidR="00FF2218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</w:tr>
      <w:tr w:rsidR="00FF2218" w:rsidRPr="00D405B0" w14:paraId="6D34BCDC" w14:textId="77777777" w:rsidTr="00F45AB4">
        <w:tc>
          <w:tcPr>
            <w:tcW w:w="1668" w:type="dxa"/>
          </w:tcPr>
          <w:p w14:paraId="170DAEC7" w14:textId="77777777" w:rsidR="00FF2218" w:rsidRDefault="00FF2218" w:rsidP="00FF221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 sup.</w:t>
            </w:r>
          </w:p>
        </w:tc>
        <w:tc>
          <w:tcPr>
            <w:tcW w:w="1701" w:type="dxa"/>
          </w:tcPr>
          <w:p w14:paraId="02F6CB5C" w14:textId="0307C7CD" w:rsidR="00FF2218" w:rsidRDefault="00FF2218" w:rsidP="00FF2218">
            <w:pPr>
              <w:rPr>
                <w:sz w:val="16"/>
                <w:szCs w:val="16"/>
              </w:rPr>
            </w:pPr>
            <w:r w:rsidRPr="000821C6">
              <w:rPr>
                <w:bCs/>
                <w:sz w:val="16"/>
                <w:szCs w:val="16"/>
              </w:rPr>
              <w:t>figure supplement</w:t>
            </w:r>
          </w:p>
        </w:tc>
        <w:tc>
          <w:tcPr>
            <w:tcW w:w="1112" w:type="dxa"/>
          </w:tcPr>
          <w:p w14:paraId="50E42B56" w14:textId="77777777" w:rsidR="00FF2218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C5F74CF" w14:textId="77777777" w:rsidR="00FF2218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5110FA0" w14:textId="48BE4261" w:rsidR="00FF2218" w:rsidRDefault="007463E2" w:rsidP="00FF22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0A915295" w14:textId="218DDFFF" w:rsidR="00FF2218" w:rsidRPr="001D551F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419CF5C" w14:textId="5AD6EB2A" w:rsidR="00FF2218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</w:tr>
      <w:tr w:rsidR="00C72B77" w:rsidRPr="00D405B0" w14:paraId="47EB6C78" w14:textId="77777777" w:rsidTr="00F45AB4">
        <w:tc>
          <w:tcPr>
            <w:tcW w:w="1668" w:type="dxa"/>
          </w:tcPr>
          <w:p w14:paraId="61483FBD" w14:textId="2DAD0ED0" w:rsidR="00C72B77" w:rsidRDefault="00C72B77" w:rsidP="00FF22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figure supplement</w:t>
            </w:r>
          </w:p>
        </w:tc>
        <w:tc>
          <w:tcPr>
            <w:tcW w:w="1701" w:type="dxa"/>
          </w:tcPr>
          <w:p w14:paraId="2BC22A1A" w14:textId="77777777" w:rsidR="00C72B77" w:rsidRPr="000821C6" w:rsidRDefault="00C72B77" w:rsidP="00FF2218">
            <w:pPr>
              <w:rPr>
                <w:bCs/>
                <w:sz w:val="16"/>
                <w:szCs w:val="16"/>
              </w:rPr>
            </w:pPr>
            <w:r w:rsidRPr="000821C6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52D5E543" w14:textId="77777777" w:rsidR="00C72B77" w:rsidRPr="008356A4" w:rsidRDefault="00C72B77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2C90F8E" w14:textId="77777777" w:rsidR="00C72B77" w:rsidRPr="007F7785" w:rsidRDefault="00C72B77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666C116" w14:textId="77777777" w:rsidR="00C72B77" w:rsidRPr="007F7785" w:rsidRDefault="00C72B77" w:rsidP="00FF22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4F0A1E44" w14:textId="7AC55FE5" w:rsidR="00C72B77" w:rsidRPr="00BE309A" w:rsidRDefault="00C72B77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237F629" w14:textId="00FCC5C9" w:rsidR="00C72B77" w:rsidRPr="00BE309A" w:rsidRDefault="00C72B77" w:rsidP="00FF2218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6CF8CE91" w14:textId="77777777" w:rsidTr="00F45AB4">
        <w:tc>
          <w:tcPr>
            <w:tcW w:w="1668" w:type="dxa"/>
          </w:tcPr>
          <w:p w14:paraId="0B84CD71" w14:textId="77777777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-figure supplement</w:t>
            </w:r>
          </w:p>
        </w:tc>
        <w:tc>
          <w:tcPr>
            <w:tcW w:w="1701" w:type="dxa"/>
          </w:tcPr>
          <w:p w14:paraId="00CA172F" w14:textId="77777777" w:rsidR="00E2436B" w:rsidRPr="000821C6" w:rsidRDefault="00E2436B" w:rsidP="00E2436B">
            <w:pPr>
              <w:rPr>
                <w:bCs/>
                <w:sz w:val="16"/>
                <w:szCs w:val="16"/>
              </w:rPr>
            </w:pPr>
            <w:r w:rsidRPr="000821C6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63E82337" w14:textId="77777777" w:rsidR="00E2436B" w:rsidRPr="008356A4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B9BD736" w14:textId="587270F1" w:rsidR="00E2436B" w:rsidRPr="007F7785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49C1CF2" w14:textId="77777777" w:rsidR="00E2436B" w:rsidRPr="007F7785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740F19B9" w14:textId="7C3C7194" w:rsidR="00E2436B" w:rsidRPr="00BE309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25AB5B0" w14:textId="35DE387F" w:rsidR="00E2436B" w:rsidRPr="00BE309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32BECA13" w14:textId="77777777" w:rsidTr="00F45AB4">
        <w:tc>
          <w:tcPr>
            <w:tcW w:w="1668" w:type="dxa"/>
          </w:tcPr>
          <w:p w14:paraId="0DAEBBBF" w14:textId="77777777" w:rsidR="00E2436B" w:rsidRDefault="00E2436B" w:rsidP="00E2436B">
            <w:pPr>
              <w:rPr>
                <w:sz w:val="16"/>
                <w:szCs w:val="16"/>
              </w:rPr>
            </w:pPr>
            <w:r w:rsidRPr="009A3594"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</w:rPr>
              <w:t>figure</w:t>
            </w:r>
            <w:r w:rsidRPr="009A3594">
              <w:rPr>
                <w:sz w:val="16"/>
                <w:szCs w:val="16"/>
              </w:rPr>
              <w:t xml:space="preserve"> supplement</w:t>
            </w:r>
          </w:p>
        </w:tc>
        <w:tc>
          <w:tcPr>
            <w:tcW w:w="1701" w:type="dxa"/>
          </w:tcPr>
          <w:p w14:paraId="03654371" w14:textId="77777777" w:rsidR="00E2436B" w:rsidRDefault="00E2436B" w:rsidP="00E2436B">
            <w:pPr>
              <w:rPr>
                <w:sz w:val="16"/>
                <w:szCs w:val="16"/>
              </w:rPr>
            </w:pPr>
            <w:r w:rsidRPr="000821C6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5ED8EA3D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29F1C19" w14:textId="3EDA3BD8" w:rsidR="00E2436B" w:rsidRPr="007F7785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D05C12C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  <w:r w:rsidRPr="007F7785"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10D0A9E0" w14:textId="292A3D93" w:rsidR="00E2436B" w:rsidRPr="00BE309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011B7A4" w14:textId="5488F74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370AB99" w14:textId="77777777" w:rsidTr="00F45AB4">
        <w:tc>
          <w:tcPr>
            <w:tcW w:w="1668" w:type="dxa"/>
          </w:tcPr>
          <w:p w14:paraId="5C5AF6EB" w14:textId="77777777" w:rsidR="00E2436B" w:rsidRPr="009A3594" w:rsidRDefault="00E2436B" w:rsidP="00E2436B">
            <w:pPr>
              <w:rPr>
                <w:sz w:val="16"/>
                <w:szCs w:val="16"/>
              </w:rPr>
            </w:pPr>
            <w:r w:rsidRPr="009A3594">
              <w:rPr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>figure</w:t>
            </w:r>
            <w:r w:rsidRPr="009A3594">
              <w:rPr>
                <w:sz w:val="16"/>
                <w:szCs w:val="16"/>
              </w:rPr>
              <w:t xml:space="preserve"> supplement</w:t>
            </w:r>
          </w:p>
        </w:tc>
        <w:tc>
          <w:tcPr>
            <w:tcW w:w="1701" w:type="dxa"/>
          </w:tcPr>
          <w:p w14:paraId="28BF822B" w14:textId="77777777" w:rsidR="00E2436B" w:rsidRPr="000821C6" w:rsidRDefault="00E2436B" w:rsidP="00E2436B">
            <w:pPr>
              <w:rPr>
                <w:bCs/>
                <w:sz w:val="16"/>
                <w:szCs w:val="16"/>
              </w:rPr>
            </w:pPr>
            <w:r w:rsidRPr="009A3594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55F17B92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C1E629D" w14:textId="5536B4CB" w:rsidR="00E2436B" w:rsidRPr="007F7785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4B9DAF5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  <w:r w:rsidRPr="007F7785"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0911AC25" w14:textId="25837EEB" w:rsidR="00E2436B" w:rsidRPr="00BE309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605B155" w14:textId="40A8B73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F2218" w:rsidRPr="001901DA" w14:paraId="6D4B3636" w14:textId="77777777" w:rsidTr="00F45AB4">
        <w:tc>
          <w:tcPr>
            <w:tcW w:w="1668" w:type="dxa"/>
          </w:tcPr>
          <w:p w14:paraId="366AADB6" w14:textId="7C688D3A" w:rsidR="00FF2218" w:rsidRPr="001901DA" w:rsidRDefault="00FF2218" w:rsidP="00FF2218">
            <w:pPr>
              <w:rPr>
                <w:sz w:val="16"/>
                <w:szCs w:val="16"/>
                <w:lang w:val="en-US"/>
              </w:rPr>
            </w:pPr>
            <w:r w:rsidRPr="001901DA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1901DA">
              <w:rPr>
                <w:sz w:val="16"/>
                <w:szCs w:val="16"/>
                <w:lang w:val="en-US"/>
              </w:rPr>
              <w:t xml:space="preserve">suppl. </w:t>
            </w:r>
          </w:p>
        </w:tc>
        <w:tc>
          <w:tcPr>
            <w:tcW w:w="1701" w:type="dxa"/>
          </w:tcPr>
          <w:p w14:paraId="3596F7E8" w14:textId="77777777" w:rsidR="00FF2218" w:rsidRPr="001901DA" w:rsidRDefault="00FF2218" w:rsidP="00FF2218">
            <w:pPr>
              <w:rPr>
                <w:sz w:val="16"/>
                <w:szCs w:val="16"/>
                <w:lang w:val="en-US"/>
              </w:rPr>
            </w:pPr>
            <w:r w:rsidRPr="000821C6">
              <w:rPr>
                <w:bCs/>
                <w:sz w:val="16"/>
                <w:szCs w:val="16"/>
              </w:rPr>
              <w:t>—figure supplement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12" w:type="dxa"/>
          </w:tcPr>
          <w:p w14:paraId="7BB1627C" w14:textId="77777777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F1C1BC4" w14:textId="77777777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4621D9F" w14:textId="57F00D01" w:rsidR="00FF2218" w:rsidRPr="001901DA" w:rsidRDefault="007463E2" w:rsidP="00FF22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53173A6C" w14:textId="23899B83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D291D06" w14:textId="711FC4F5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</w:tr>
      <w:tr w:rsidR="00FF2218" w:rsidRPr="001901DA" w14:paraId="14BB3CC9" w14:textId="77777777" w:rsidTr="00F45AB4">
        <w:tc>
          <w:tcPr>
            <w:tcW w:w="1668" w:type="dxa"/>
          </w:tcPr>
          <w:p w14:paraId="796B96F2" w14:textId="77777777" w:rsidR="00FF2218" w:rsidRPr="001901DA" w:rsidRDefault="00FF2218" w:rsidP="00FF2218">
            <w:pPr>
              <w:rPr>
                <w:sz w:val="16"/>
                <w:szCs w:val="16"/>
                <w:lang w:val="en-US"/>
              </w:rPr>
            </w:pPr>
            <w:r w:rsidRPr="001901DA">
              <w:rPr>
                <w:sz w:val="16"/>
                <w:szCs w:val="16"/>
                <w:lang w:val="en-US"/>
              </w:rPr>
              <w:t xml:space="preserve">-suppl. </w:t>
            </w:r>
          </w:p>
        </w:tc>
        <w:tc>
          <w:tcPr>
            <w:tcW w:w="1701" w:type="dxa"/>
          </w:tcPr>
          <w:p w14:paraId="2F8AC052" w14:textId="77777777" w:rsidR="00FF2218" w:rsidRPr="001901DA" w:rsidRDefault="00FF2218" w:rsidP="00FF2218">
            <w:pPr>
              <w:rPr>
                <w:sz w:val="16"/>
                <w:szCs w:val="16"/>
                <w:lang w:val="en-US"/>
              </w:rPr>
            </w:pPr>
            <w:r w:rsidRPr="000821C6">
              <w:rPr>
                <w:bCs/>
                <w:sz w:val="16"/>
                <w:szCs w:val="16"/>
              </w:rPr>
              <w:t>—figure supplement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12" w:type="dxa"/>
          </w:tcPr>
          <w:p w14:paraId="7900CDBF" w14:textId="77777777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EE20EED" w14:textId="77777777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1635B5D" w14:textId="2F2FC2A5" w:rsidR="00FF2218" w:rsidRPr="001901DA" w:rsidRDefault="007463E2" w:rsidP="00FF22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4BB4BA47" w14:textId="6AD3D912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F5B182C" w14:textId="5C3B814C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</w:tr>
      <w:tr w:rsidR="00FF2218" w:rsidRPr="001901DA" w14:paraId="4872E1C0" w14:textId="77777777" w:rsidTr="00F45AB4">
        <w:tc>
          <w:tcPr>
            <w:tcW w:w="1668" w:type="dxa"/>
          </w:tcPr>
          <w:p w14:paraId="4EBC9A95" w14:textId="179B5162" w:rsidR="00FF2218" w:rsidRPr="001901DA" w:rsidRDefault="00FF2218" w:rsidP="00FF2218">
            <w:pPr>
              <w:rPr>
                <w:sz w:val="16"/>
                <w:szCs w:val="16"/>
                <w:lang w:val="en-US"/>
              </w:rPr>
            </w:pPr>
            <w:r w:rsidRPr="009A3594">
              <w:rPr>
                <w:sz w:val="16"/>
                <w:szCs w:val="16"/>
              </w:rPr>
              <w:t xml:space="preserve">– </w:t>
            </w:r>
            <w:r w:rsidRPr="001901DA">
              <w:rPr>
                <w:sz w:val="16"/>
                <w:szCs w:val="16"/>
                <w:lang w:val="en-US"/>
              </w:rPr>
              <w:t xml:space="preserve">suppl. </w:t>
            </w:r>
          </w:p>
        </w:tc>
        <w:tc>
          <w:tcPr>
            <w:tcW w:w="1701" w:type="dxa"/>
          </w:tcPr>
          <w:p w14:paraId="34831D32" w14:textId="77777777" w:rsidR="00FF2218" w:rsidRPr="001901DA" w:rsidRDefault="00FF2218" w:rsidP="00FF2218">
            <w:pPr>
              <w:rPr>
                <w:sz w:val="16"/>
                <w:szCs w:val="16"/>
                <w:lang w:val="en-US"/>
              </w:rPr>
            </w:pPr>
            <w:r w:rsidRPr="000821C6">
              <w:rPr>
                <w:bCs/>
                <w:sz w:val="16"/>
                <w:szCs w:val="16"/>
              </w:rPr>
              <w:t>—figure supplement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12" w:type="dxa"/>
          </w:tcPr>
          <w:p w14:paraId="2503E38D" w14:textId="77777777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13D70A4" w14:textId="77777777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D1703F1" w14:textId="564B0144" w:rsidR="00FF2218" w:rsidRPr="001901DA" w:rsidRDefault="007463E2" w:rsidP="00FF22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06FF0F84" w14:textId="71DC20E4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2030210" w14:textId="24E6B454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</w:tr>
      <w:tr w:rsidR="00FF2218" w:rsidRPr="001901DA" w14:paraId="0B940746" w14:textId="77777777" w:rsidTr="00F45AB4">
        <w:tc>
          <w:tcPr>
            <w:tcW w:w="1668" w:type="dxa"/>
          </w:tcPr>
          <w:p w14:paraId="7A4B5698" w14:textId="31790EBB" w:rsidR="00FF2218" w:rsidRPr="001901DA" w:rsidRDefault="00FF2218" w:rsidP="00FF221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–</w:t>
            </w:r>
            <w:r w:rsidRPr="001901DA">
              <w:rPr>
                <w:sz w:val="16"/>
                <w:szCs w:val="16"/>
                <w:lang w:val="en-US"/>
              </w:rPr>
              <w:t xml:space="preserve">suppl. </w:t>
            </w:r>
          </w:p>
        </w:tc>
        <w:tc>
          <w:tcPr>
            <w:tcW w:w="1701" w:type="dxa"/>
          </w:tcPr>
          <w:p w14:paraId="3745FFE1" w14:textId="77777777" w:rsidR="00FF2218" w:rsidRPr="001901DA" w:rsidRDefault="00FF2218" w:rsidP="00FF2218">
            <w:pPr>
              <w:rPr>
                <w:sz w:val="16"/>
                <w:szCs w:val="16"/>
                <w:lang w:val="en-US"/>
              </w:rPr>
            </w:pPr>
            <w:r w:rsidRPr="000821C6">
              <w:rPr>
                <w:bCs/>
                <w:sz w:val="16"/>
                <w:szCs w:val="16"/>
              </w:rPr>
              <w:t>—figure supplement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12" w:type="dxa"/>
          </w:tcPr>
          <w:p w14:paraId="13761B8E" w14:textId="77777777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50BCEA2" w14:textId="77777777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102F199" w14:textId="167C78EE" w:rsidR="00FF2218" w:rsidRPr="001901DA" w:rsidRDefault="007463E2" w:rsidP="00FF22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08FB3EC5" w14:textId="41A0CAC4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9A3CA48" w14:textId="508F8949" w:rsidR="00FF2218" w:rsidRPr="001901DA" w:rsidRDefault="00FF2218" w:rsidP="00FF2218">
            <w:pPr>
              <w:jc w:val="center"/>
              <w:rPr>
                <w:sz w:val="16"/>
                <w:szCs w:val="16"/>
              </w:rPr>
            </w:pPr>
          </w:p>
        </w:tc>
      </w:tr>
      <w:tr w:rsidR="004423AB" w:rsidRPr="00D405B0" w14:paraId="32B09EFF" w14:textId="77777777" w:rsidTr="00F45AB4">
        <w:tc>
          <w:tcPr>
            <w:tcW w:w="1668" w:type="dxa"/>
          </w:tcPr>
          <w:p w14:paraId="503FC718" w14:textId="3CD059DB" w:rsidR="004423AB" w:rsidRDefault="004423A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Fig1</w:t>
            </w:r>
          </w:p>
        </w:tc>
        <w:tc>
          <w:tcPr>
            <w:tcW w:w="1701" w:type="dxa"/>
          </w:tcPr>
          <w:p w14:paraId="39C5C9EC" w14:textId="2013E966" w:rsidR="004423AB" w:rsidRPr="00404DA1" w:rsidRDefault="004423A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1</w:t>
            </w:r>
          </w:p>
        </w:tc>
        <w:tc>
          <w:tcPr>
            <w:tcW w:w="1112" w:type="dxa"/>
          </w:tcPr>
          <w:p w14:paraId="73E03348" w14:textId="77777777" w:rsidR="004423AB" w:rsidRDefault="004423A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B1C351B" w14:textId="77777777" w:rsidR="004423AB" w:rsidRDefault="004423A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42E5901" w14:textId="77777777" w:rsidR="004423AB" w:rsidRDefault="004423A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1192926" w14:textId="77777777" w:rsidR="004423AB" w:rsidRDefault="004423A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D4C499B" w14:textId="77777777" w:rsidR="004423AB" w:rsidRDefault="004423A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5BD0BE3" w14:textId="77777777" w:rsidTr="00F45AB4">
        <w:tc>
          <w:tcPr>
            <w:tcW w:w="1668" w:type="dxa"/>
          </w:tcPr>
          <w:p w14:paraId="2B69C067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Fig1</w:t>
            </w:r>
            <w:r w:rsidRPr="00404DA1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701" w:type="dxa"/>
          </w:tcPr>
          <w:p w14:paraId="1306E85E" w14:textId="77777777" w:rsidR="00E2436B" w:rsidRPr="00404DA1" w:rsidRDefault="00E2436B" w:rsidP="00E2436B">
            <w:pPr>
              <w:rPr>
                <w:sz w:val="16"/>
                <w:szCs w:val="16"/>
                <w:lang w:val="en-US"/>
              </w:rPr>
            </w:pPr>
            <w:r w:rsidRPr="00404DA1">
              <w:rPr>
                <w:sz w:val="16"/>
                <w:szCs w:val="16"/>
                <w:lang w:val="en-US"/>
              </w:rPr>
              <w:t>Figure</w:t>
            </w:r>
            <w:r>
              <w:rPr>
                <w:sz w:val="16"/>
                <w:szCs w:val="16"/>
                <w:lang w:val="en-US"/>
              </w:rPr>
              <w:t xml:space="preserve"> 1A</w:t>
            </w:r>
          </w:p>
        </w:tc>
        <w:tc>
          <w:tcPr>
            <w:tcW w:w="1112" w:type="dxa"/>
          </w:tcPr>
          <w:p w14:paraId="0B0D136D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FAEF5B2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61470E0" w14:textId="0BE9D75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93B1898" w14:textId="2D92855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B2B432F" w14:textId="69115F6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4423AB" w:rsidRPr="00D405B0" w14:paraId="492723F1" w14:textId="77777777" w:rsidTr="00F45AB4">
        <w:tc>
          <w:tcPr>
            <w:tcW w:w="1668" w:type="dxa"/>
          </w:tcPr>
          <w:p w14:paraId="410380B7" w14:textId="7D9AB368" w:rsidR="004423AB" w:rsidRDefault="004423A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Fig2</w:t>
            </w:r>
          </w:p>
        </w:tc>
        <w:tc>
          <w:tcPr>
            <w:tcW w:w="1701" w:type="dxa"/>
          </w:tcPr>
          <w:p w14:paraId="3E6DC067" w14:textId="32E19B56" w:rsidR="004423AB" w:rsidRPr="009F3D29" w:rsidRDefault="004423A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2</w:t>
            </w:r>
          </w:p>
        </w:tc>
        <w:tc>
          <w:tcPr>
            <w:tcW w:w="1112" w:type="dxa"/>
          </w:tcPr>
          <w:p w14:paraId="137AF3AE" w14:textId="77777777" w:rsidR="004423AB" w:rsidRDefault="004423A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EE31FE4" w14:textId="77777777" w:rsidR="004423AB" w:rsidRDefault="004423A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A4B6B30" w14:textId="77777777" w:rsidR="004423AB" w:rsidRDefault="004423A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A5BBF91" w14:textId="77777777" w:rsidR="004423AB" w:rsidRDefault="004423A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CD1012F" w14:textId="77777777" w:rsidR="004423AB" w:rsidRDefault="004423A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6E597E41" w14:textId="77777777" w:rsidTr="00F45AB4">
        <w:tc>
          <w:tcPr>
            <w:tcW w:w="1668" w:type="dxa"/>
          </w:tcPr>
          <w:p w14:paraId="107DC495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Fig2A</w:t>
            </w:r>
          </w:p>
        </w:tc>
        <w:tc>
          <w:tcPr>
            <w:tcW w:w="1701" w:type="dxa"/>
          </w:tcPr>
          <w:p w14:paraId="43EB35AF" w14:textId="77777777" w:rsidR="00E2436B" w:rsidRPr="00404DA1" w:rsidRDefault="00E2436B" w:rsidP="00E2436B">
            <w:pPr>
              <w:rPr>
                <w:sz w:val="16"/>
                <w:szCs w:val="16"/>
                <w:lang w:val="en-US"/>
              </w:rPr>
            </w:pPr>
            <w:r w:rsidRPr="009F3D29">
              <w:rPr>
                <w:sz w:val="16"/>
                <w:szCs w:val="16"/>
                <w:lang w:val="en-US"/>
              </w:rPr>
              <w:t>Figure</w:t>
            </w:r>
            <w:r>
              <w:rPr>
                <w:sz w:val="16"/>
                <w:szCs w:val="16"/>
                <w:lang w:val="en-US"/>
              </w:rPr>
              <w:t xml:space="preserve"> 2</w:t>
            </w:r>
            <w:r w:rsidRPr="009F3D29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112" w:type="dxa"/>
          </w:tcPr>
          <w:p w14:paraId="31776533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C721B36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08ABD9C" w14:textId="24F6D6C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598DF16" w14:textId="5A869AC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4B351E5" w14:textId="78EBED3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A41FA8" w:rsidRPr="00D405B0" w14:paraId="0114DA31" w14:textId="77777777" w:rsidTr="00F45AB4">
        <w:tc>
          <w:tcPr>
            <w:tcW w:w="1668" w:type="dxa"/>
          </w:tcPr>
          <w:p w14:paraId="574B600C" w14:textId="18034692" w:rsidR="00A41FA8" w:rsidRDefault="00A41FA8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Fig3</w:t>
            </w:r>
          </w:p>
        </w:tc>
        <w:tc>
          <w:tcPr>
            <w:tcW w:w="1701" w:type="dxa"/>
          </w:tcPr>
          <w:p w14:paraId="01B09231" w14:textId="50B70E6E" w:rsidR="00A41FA8" w:rsidRPr="009F3D29" w:rsidRDefault="00A41FA8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3</w:t>
            </w:r>
          </w:p>
        </w:tc>
        <w:tc>
          <w:tcPr>
            <w:tcW w:w="1112" w:type="dxa"/>
          </w:tcPr>
          <w:p w14:paraId="6DE50F81" w14:textId="77777777" w:rsidR="00A41FA8" w:rsidRDefault="00A41FA8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790C06E" w14:textId="77777777" w:rsidR="00A41FA8" w:rsidRDefault="00A41FA8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732EA0A" w14:textId="77777777" w:rsidR="00A41FA8" w:rsidRDefault="00A41FA8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74976AB" w14:textId="77777777" w:rsidR="00A41FA8" w:rsidRDefault="00A41FA8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85A73AF" w14:textId="77777777" w:rsidR="00A41FA8" w:rsidRDefault="00A41FA8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F73841C" w14:textId="77777777" w:rsidTr="00F45AB4">
        <w:tc>
          <w:tcPr>
            <w:tcW w:w="1668" w:type="dxa"/>
          </w:tcPr>
          <w:p w14:paraId="7A4D6910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Fig3A</w:t>
            </w:r>
          </w:p>
        </w:tc>
        <w:tc>
          <w:tcPr>
            <w:tcW w:w="1701" w:type="dxa"/>
          </w:tcPr>
          <w:p w14:paraId="06C488EC" w14:textId="77777777" w:rsidR="00E2436B" w:rsidRPr="00404DA1" w:rsidRDefault="00E2436B" w:rsidP="00E2436B">
            <w:pPr>
              <w:rPr>
                <w:sz w:val="16"/>
                <w:szCs w:val="16"/>
                <w:lang w:val="en-US"/>
              </w:rPr>
            </w:pPr>
            <w:r w:rsidRPr="009F3D29">
              <w:rPr>
                <w:sz w:val="16"/>
                <w:szCs w:val="16"/>
                <w:lang w:val="en-US"/>
              </w:rPr>
              <w:t>Figure</w:t>
            </w:r>
            <w:r>
              <w:rPr>
                <w:sz w:val="16"/>
                <w:szCs w:val="16"/>
                <w:lang w:val="en-US"/>
              </w:rPr>
              <w:t xml:space="preserve"> 3</w:t>
            </w:r>
            <w:r w:rsidRPr="009F3D29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112" w:type="dxa"/>
          </w:tcPr>
          <w:p w14:paraId="3CC56DD2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D12F1F1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AD8B6E4" w14:textId="2C9B918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6ED2AE9" w14:textId="0DF8A15D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393FD92" w14:textId="165337C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22298B" w:rsidRPr="00D405B0" w14:paraId="076F80F8" w14:textId="77777777" w:rsidTr="00F45AB4">
        <w:tc>
          <w:tcPr>
            <w:tcW w:w="1668" w:type="dxa"/>
          </w:tcPr>
          <w:p w14:paraId="443E9DBF" w14:textId="5BB34FB5" w:rsidR="0022298B" w:rsidRDefault="0022298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Fig4</w:t>
            </w:r>
          </w:p>
        </w:tc>
        <w:tc>
          <w:tcPr>
            <w:tcW w:w="1701" w:type="dxa"/>
          </w:tcPr>
          <w:p w14:paraId="31369243" w14:textId="0905B3A4" w:rsidR="0022298B" w:rsidRPr="009F3D29" w:rsidRDefault="0022298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4</w:t>
            </w:r>
          </w:p>
        </w:tc>
        <w:tc>
          <w:tcPr>
            <w:tcW w:w="1112" w:type="dxa"/>
          </w:tcPr>
          <w:p w14:paraId="1595E112" w14:textId="77777777" w:rsidR="0022298B" w:rsidRDefault="0022298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1E82304" w14:textId="77777777" w:rsidR="0022298B" w:rsidRDefault="0022298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1942220" w14:textId="77777777" w:rsidR="0022298B" w:rsidRDefault="0022298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AEDFF04" w14:textId="77777777" w:rsidR="0022298B" w:rsidRDefault="0022298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75D0AAE" w14:textId="77777777" w:rsidR="0022298B" w:rsidRDefault="0022298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056E2CEE" w14:textId="77777777" w:rsidTr="00F45AB4">
        <w:tc>
          <w:tcPr>
            <w:tcW w:w="1668" w:type="dxa"/>
          </w:tcPr>
          <w:p w14:paraId="7D9FF73E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Fig4A</w:t>
            </w:r>
          </w:p>
        </w:tc>
        <w:tc>
          <w:tcPr>
            <w:tcW w:w="1701" w:type="dxa"/>
          </w:tcPr>
          <w:p w14:paraId="7CDCF3E4" w14:textId="77777777" w:rsidR="00E2436B" w:rsidRPr="00404DA1" w:rsidRDefault="00E2436B" w:rsidP="00E2436B">
            <w:pPr>
              <w:rPr>
                <w:sz w:val="16"/>
                <w:szCs w:val="16"/>
                <w:lang w:val="en-US"/>
              </w:rPr>
            </w:pPr>
            <w:r w:rsidRPr="009F3D29">
              <w:rPr>
                <w:sz w:val="16"/>
                <w:szCs w:val="16"/>
                <w:lang w:val="en-US"/>
              </w:rPr>
              <w:t>Figure</w:t>
            </w:r>
            <w:r>
              <w:rPr>
                <w:sz w:val="16"/>
                <w:szCs w:val="16"/>
                <w:lang w:val="en-US"/>
              </w:rPr>
              <w:t xml:space="preserve"> 4</w:t>
            </w:r>
            <w:r w:rsidRPr="009F3D29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112" w:type="dxa"/>
          </w:tcPr>
          <w:p w14:paraId="43856119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EEACBE1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09C61BC" w14:textId="6729AE38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A5E51D2" w14:textId="11901368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F75CE0B" w14:textId="5F453A25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6D5475" w:rsidRPr="00D405B0" w14:paraId="14EEBE1B" w14:textId="77777777" w:rsidTr="00F45AB4">
        <w:trPr>
          <w:trHeight w:val="48"/>
        </w:trPr>
        <w:tc>
          <w:tcPr>
            <w:tcW w:w="1668" w:type="dxa"/>
          </w:tcPr>
          <w:p w14:paraId="72C5F7FF" w14:textId="25FFBE9E" w:rsidR="006D5475" w:rsidRDefault="006D5475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Fig5</w:t>
            </w:r>
          </w:p>
        </w:tc>
        <w:tc>
          <w:tcPr>
            <w:tcW w:w="1701" w:type="dxa"/>
          </w:tcPr>
          <w:p w14:paraId="2FC7DD63" w14:textId="5F407EB3" w:rsidR="006D5475" w:rsidRPr="009F3D29" w:rsidRDefault="006D5475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5</w:t>
            </w:r>
          </w:p>
        </w:tc>
        <w:tc>
          <w:tcPr>
            <w:tcW w:w="1112" w:type="dxa"/>
          </w:tcPr>
          <w:p w14:paraId="2184DA3C" w14:textId="77777777" w:rsidR="006D5475" w:rsidRDefault="006D5475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0B4FD47" w14:textId="77777777" w:rsidR="006D5475" w:rsidRDefault="006D5475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A65393A" w14:textId="77777777" w:rsidR="006D5475" w:rsidRDefault="006D5475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85134E5" w14:textId="77777777" w:rsidR="006D5475" w:rsidRDefault="006D5475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E671DCB" w14:textId="77777777" w:rsidR="006D5475" w:rsidRDefault="006D5475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04857562" w14:textId="77777777" w:rsidTr="00F45AB4">
        <w:trPr>
          <w:trHeight w:val="48"/>
        </w:trPr>
        <w:tc>
          <w:tcPr>
            <w:tcW w:w="1668" w:type="dxa"/>
          </w:tcPr>
          <w:p w14:paraId="6EBE4B06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Fig5A</w:t>
            </w:r>
          </w:p>
        </w:tc>
        <w:tc>
          <w:tcPr>
            <w:tcW w:w="1701" w:type="dxa"/>
          </w:tcPr>
          <w:p w14:paraId="15511799" w14:textId="77777777" w:rsidR="00E2436B" w:rsidRPr="00404DA1" w:rsidRDefault="00E2436B" w:rsidP="00E2436B">
            <w:pPr>
              <w:rPr>
                <w:sz w:val="16"/>
                <w:szCs w:val="16"/>
                <w:lang w:val="en-US"/>
              </w:rPr>
            </w:pPr>
            <w:r w:rsidRPr="009F3D29">
              <w:rPr>
                <w:sz w:val="16"/>
                <w:szCs w:val="16"/>
                <w:lang w:val="en-US"/>
              </w:rPr>
              <w:t>Figure</w:t>
            </w:r>
            <w:r>
              <w:rPr>
                <w:sz w:val="16"/>
                <w:szCs w:val="16"/>
                <w:lang w:val="en-US"/>
              </w:rPr>
              <w:t xml:space="preserve"> 5</w:t>
            </w:r>
            <w:r w:rsidRPr="009F3D29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112" w:type="dxa"/>
          </w:tcPr>
          <w:p w14:paraId="63030A24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6A904D0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D2A4B19" w14:textId="450D889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A8FC603" w14:textId="7DD4949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8AC4950" w14:textId="5F54C44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5E3458E3" w14:textId="77777777" w:rsidTr="00F45AB4">
        <w:tc>
          <w:tcPr>
            <w:tcW w:w="1668" w:type="dxa"/>
          </w:tcPr>
          <w:p w14:paraId="0EF4D2B2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Fig1B</w:t>
            </w:r>
          </w:p>
        </w:tc>
        <w:tc>
          <w:tcPr>
            <w:tcW w:w="1701" w:type="dxa"/>
          </w:tcPr>
          <w:p w14:paraId="6143C2F0" w14:textId="2C693BA7" w:rsidR="00E2436B" w:rsidRPr="00BC08C6" w:rsidRDefault="003F4612" w:rsidP="00E2436B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1</w:t>
            </w:r>
            <w:r w:rsidR="00E2436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112" w:type="dxa"/>
          </w:tcPr>
          <w:p w14:paraId="7F9A6DF1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278A0F2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8C3616B" w14:textId="333CDD9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A7D293B" w14:textId="51FA17B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EA36A5C" w14:textId="026D2F2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3DDEA028" w14:textId="77777777" w:rsidTr="00F45AB4">
        <w:tc>
          <w:tcPr>
            <w:tcW w:w="1668" w:type="dxa"/>
          </w:tcPr>
          <w:p w14:paraId="1942D3E9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Fig2B</w:t>
            </w:r>
          </w:p>
        </w:tc>
        <w:tc>
          <w:tcPr>
            <w:tcW w:w="1701" w:type="dxa"/>
          </w:tcPr>
          <w:p w14:paraId="33C84426" w14:textId="73C82EB5" w:rsidR="00E2436B" w:rsidRPr="00BC08C6" w:rsidRDefault="003F4612" w:rsidP="00E2436B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Figure </w:t>
            </w:r>
            <w:r w:rsidR="007F7094">
              <w:rPr>
                <w:sz w:val="16"/>
                <w:szCs w:val="16"/>
                <w:lang w:val="en-US"/>
              </w:rPr>
              <w:t>2</w:t>
            </w:r>
            <w:r w:rsidR="00E2436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112" w:type="dxa"/>
          </w:tcPr>
          <w:p w14:paraId="24EB299E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CA854A2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0C3BA93" w14:textId="410CFB0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FD94649" w14:textId="31B703A6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D6A30CB" w14:textId="5513C34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53AECD95" w14:textId="77777777" w:rsidTr="00F45AB4">
        <w:tc>
          <w:tcPr>
            <w:tcW w:w="1668" w:type="dxa"/>
          </w:tcPr>
          <w:p w14:paraId="20B2F227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Fig3B</w:t>
            </w:r>
          </w:p>
        </w:tc>
        <w:tc>
          <w:tcPr>
            <w:tcW w:w="1701" w:type="dxa"/>
          </w:tcPr>
          <w:p w14:paraId="0C0090EC" w14:textId="4400B4A9" w:rsidR="00E2436B" w:rsidRPr="00BC08C6" w:rsidRDefault="003F4612" w:rsidP="00E2436B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3</w:t>
            </w:r>
            <w:r w:rsidR="00E2436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112" w:type="dxa"/>
          </w:tcPr>
          <w:p w14:paraId="0CC45D8B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4454CA0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19979A1" w14:textId="2A076FA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7DBF7B9" w14:textId="7237990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CBB2CB5" w14:textId="59F7067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6EC263F5" w14:textId="77777777" w:rsidTr="00F45AB4">
        <w:tc>
          <w:tcPr>
            <w:tcW w:w="1668" w:type="dxa"/>
          </w:tcPr>
          <w:p w14:paraId="74119EF3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Fig4B</w:t>
            </w:r>
          </w:p>
        </w:tc>
        <w:tc>
          <w:tcPr>
            <w:tcW w:w="1701" w:type="dxa"/>
          </w:tcPr>
          <w:p w14:paraId="630BB79A" w14:textId="5786A2CE" w:rsidR="00E2436B" w:rsidRPr="00BC08C6" w:rsidRDefault="003F4612" w:rsidP="00E2436B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4</w:t>
            </w:r>
            <w:r w:rsidR="00E2436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112" w:type="dxa"/>
          </w:tcPr>
          <w:p w14:paraId="538F7B5E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27C989E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0F7CC93" w14:textId="7A53E66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D7001CF" w14:textId="74BF4051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D025D4E" w14:textId="68135BC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31897E9F" w14:textId="77777777" w:rsidTr="00F45AB4">
        <w:tc>
          <w:tcPr>
            <w:tcW w:w="1668" w:type="dxa"/>
          </w:tcPr>
          <w:p w14:paraId="32819A0D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Fig5B</w:t>
            </w:r>
          </w:p>
        </w:tc>
        <w:tc>
          <w:tcPr>
            <w:tcW w:w="1701" w:type="dxa"/>
          </w:tcPr>
          <w:p w14:paraId="30FFBBDE" w14:textId="77777777" w:rsidR="00E2436B" w:rsidRPr="00BC08C6" w:rsidRDefault="00E2436B" w:rsidP="00E2436B">
            <w:pPr>
              <w:rPr>
                <w:i/>
                <w:sz w:val="16"/>
                <w:szCs w:val="16"/>
                <w:lang w:val="en-US"/>
              </w:rPr>
            </w:pPr>
            <w:r w:rsidRPr="00EA01F5">
              <w:rPr>
                <w:sz w:val="16"/>
                <w:szCs w:val="16"/>
                <w:lang w:val="en-US"/>
              </w:rPr>
              <w:t>Figure 5</w:t>
            </w:r>
            <w:r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112" w:type="dxa"/>
          </w:tcPr>
          <w:p w14:paraId="5DD6F0A3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9DA97E0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2012D1C" w14:textId="7FBC1F11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22C88FA" w14:textId="49B416E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18FB7C2" w14:textId="1CDEF48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63F8F190" w14:textId="77777777" w:rsidTr="00F45AB4">
        <w:tc>
          <w:tcPr>
            <w:tcW w:w="1668" w:type="dxa"/>
          </w:tcPr>
          <w:p w14:paraId="02CB5808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Fig1C</w:t>
            </w:r>
          </w:p>
        </w:tc>
        <w:tc>
          <w:tcPr>
            <w:tcW w:w="1701" w:type="dxa"/>
          </w:tcPr>
          <w:p w14:paraId="4DFCDC35" w14:textId="751A97D5" w:rsidR="00E2436B" w:rsidRPr="00BC08C6" w:rsidRDefault="003F4612" w:rsidP="00E2436B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1</w:t>
            </w:r>
            <w:r w:rsidR="00E2436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112" w:type="dxa"/>
          </w:tcPr>
          <w:p w14:paraId="7898CB06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8B199FF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06D8601" w14:textId="6F00BAF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4BAC14F" w14:textId="3056E43D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B96D1BB" w14:textId="107EB6C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35727545" w14:textId="77777777" w:rsidTr="00F45AB4">
        <w:tc>
          <w:tcPr>
            <w:tcW w:w="1668" w:type="dxa"/>
          </w:tcPr>
          <w:p w14:paraId="6057FA40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Fig2C</w:t>
            </w:r>
          </w:p>
        </w:tc>
        <w:tc>
          <w:tcPr>
            <w:tcW w:w="1701" w:type="dxa"/>
          </w:tcPr>
          <w:p w14:paraId="2A285A65" w14:textId="6272AB49" w:rsidR="00E2436B" w:rsidRPr="00BC08C6" w:rsidRDefault="003F4612" w:rsidP="00E2436B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2</w:t>
            </w:r>
            <w:r w:rsidR="00E2436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112" w:type="dxa"/>
          </w:tcPr>
          <w:p w14:paraId="692092CE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1ACD8EE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F0AF21B" w14:textId="0A12B12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1F6F93B" w14:textId="6837AA9D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AC43D59" w14:textId="3A99489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7D74DD8F" w14:textId="77777777" w:rsidTr="00F45AB4">
        <w:tc>
          <w:tcPr>
            <w:tcW w:w="1668" w:type="dxa"/>
          </w:tcPr>
          <w:p w14:paraId="0309AE2A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Fig3C</w:t>
            </w:r>
          </w:p>
        </w:tc>
        <w:tc>
          <w:tcPr>
            <w:tcW w:w="1701" w:type="dxa"/>
          </w:tcPr>
          <w:p w14:paraId="256B296C" w14:textId="04E555E2" w:rsidR="00E2436B" w:rsidRPr="00BC08C6" w:rsidRDefault="003F4612" w:rsidP="00E2436B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3</w:t>
            </w:r>
            <w:r w:rsidR="00E2436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112" w:type="dxa"/>
          </w:tcPr>
          <w:p w14:paraId="1B20D580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5AB61FF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ADB4CF4" w14:textId="0A235AB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A23F3E6" w14:textId="25819BF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0508E6E" w14:textId="784A5DC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33DD5AB6" w14:textId="77777777" w:rsidTr="00F45AB4">
        <w:tc>
          <w:tcPr>
            <w:tcW w:w="1668" w:type="dxa"/>
          </w:tcPr>
          <w:p w14:paraId="0764C1B8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Fig4C</w:t>
            </w:r>
          </w:p>
        </w:tc>
        <w:tc>
          <w:tcPr>
            <w:tcW w:w="1701" w:type="dxa"/>
          </w:tcPr>
          <w:p w14:paraId="3F68729B" w14:textId="74876A6A" w:rsidR="00E2436B" w:rsidRPr="00BC08C6" w:rsidRDefault="003F4612" w:rsidP="00E2436B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4</w:t>
            </w:r>
            <w:r w:rsidR="00E2436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112" w:type="dxa"/>
          </w:tcPr>
          <w:p w14:paraId="25017815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46873F4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6352590" w14:textId="095C231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FEF01EA" w14:textId="57FB7FF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F2970E8" w14:textId="6669124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CE0DBF5" w14:textId="77777777" w:rsidTr="00F45AB4">
        <w:tc>
          <w:tcPr>
            <w:tcW w:w="1668" w:type="dxa"/>
          </w:tcPr>
          <w:p w14:paraId="4DEDB735" w14:textId="77777777" w:rsidR="00E2436B" w:rsidRPr="00FC4F4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Fig5C</w:t>
            </w:r>
          </w:p>
        </w:tc>
        <w:tc>
          <w:tcPr>
            <w:tcW w:w="1701" w:type="dxa"/>
          </w:tcPr>
          <w:p w14:paraId="339A43D9" w14:textId="77777777" w:rsidR="00E2436B" w:rsidRPr="00BC08C6" w:rsidRDefault="00E2436B" w:rsidP="00E2436B">
            <w:pPr>
              <w:rPr>
                <w:i/>
                <w:sz w:val="16"/>
                <w:szCs w:val="16"/>
                <w:lang w:val="en-US"/>
              </w:rPr>
            </w:pPr>
            <w:r w:rsidRPr="000576C7">
              <w:rPr>
                <w:sz w:val="16"/>
                <w:szCs w:val="16"/>
                <w:lang w:val="en-US"/>
              </w:rPr>
              <w:t>Figure 5</w:t>
            </w:r>
            <w:r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112" w:type="dxa"/>
          </w:tcPr>
          <w:p w14:paraId="40299C45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75CE500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1C9F3FC" w14:textId="2EBB899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BA1F339" w14:textId="67EE143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EFCA208" w14:textId="338967B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D91770" w:rsidRPr="00D405B0" w14:paraId="549BE23F" w14:textId="77777777" w:rsidTr="00F45AB4">
        <w:tc>
          <w:tcPr>
            <w:tcW w:w="1668" w:type="dxa"/>
          </w:tcPr>
          <w:p w14:paraId="3BA1DEE7" w14:textId="06BA10DE" w:rsidR="00D91770" w:rsidRDefault="00D91770" w:rsidP="00E2436B">
            <w:pPr>
              <w:rPr>
                <w:sz w:val="16"/>
                <w:szCs w:val="16"/>
                <w:lang w:val="en-US"/>
              </w:rPr>
            </w:pPr>
            <w:r w:rsidRPr="00D91770">
              <w:rPr>
                <w:sz w:val="16"/>
                <w:szCs w:val="16"/>
                <w:lang w:val="en-US"/>
              </w:rPr>
              <w:t>Fig1-supplement</w:t>
            </w:r>
          </w:p>
        </w:tc>
        <w:tc>
          <w:tcPr>
            <w:tcW w:w="1701" w:type="dxa"/>
          </w:tcPr>
          <w:p w14:paraId="4BF11EA8" w14:textId="0975A427" w:rsidR="00D91770" w:rsidRPr="000576C7" w:rsidRDefault="00D91770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1</w:t>
            </w:r>
            <w:r w:rsidRPr="000821C6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7C31EB98" w14:textId="77777777" w:rsidR="00D91770" w:rsidRDefault="00D91770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2281AE2" w14:textId="77777777" w:rsidR="00D91770" w:rsidRDefault="00D91770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79C22E5" w14:textId="77777777" w:rsidR="00D91770" w:rsidRDefault="00D91770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BF3A061" w14:textId="77777777" w:rsidR="00D91770" w:rsidRDefault="00D91770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C5C8661" w14:textId="77777777" w:rsidR="00D91770" w:rsidRDefault="00D91770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96433C" w:rsidRPr="00D405B0" w14:paraId="4A1D1E76" w14:textId="77777777" w:rsidTr="00F45AB4">
        <w:tc>
          <w:tcPr>
            <w:tcW w:w="1668" w:type="dxa"/>
          </w:tcPr>
          <w:p w14:paraId="33C15A5C" w14:textId="01272292" w:rsidR="0096433C" w:rsidRDefault="0096433C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Fig2-supplement</w:t>
            </w:r>
          </w:p>
        </w:tc>
        <w:tc>
          <w:tcPr>
            <w:tcW w:w="1701" w:type="dxa"/>
          </w:tcPr>
          <w:p w14:paraId="1BB45676" w14:textId="2A7FE4AE" w:rsidR="0096433C" w:rsidRPr="000576C7" w:rsidRDefault="0096433C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2</w:t>
            </w:r>
            <w:r w:rsidRPr="003508E5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7065BAF1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9C193BC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24D413A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8CC352C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D20B06D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96433C" w:rsidRPr="00D405B0" w14:paraId="69AD174E" w14:textId="77777777" w:rsidTr="00F45AB4">
        <w:tc>
          <w:tcPr>
            <w:tcW w:w="1668" w:type="dxa"/>
          </w:tcPr>
          <w:p w14:paraId="55748AA1" w14:textId="7D1A76F8" w:rsidR="0096433C" w:rsidRDefault="0096433C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Fig3-supplement</w:t>
            </w:r>
          </w:p>
        </w:tc>
        <w:tc>
          <w:tcPr>
            <w:tcW w:w="1701" w:type="dxa"/>
          </w:tcPr>
          <w:p w14:paraId="72F71641" w14:textId="21B228D7" w:rsidR="0096433C" w:rsidRPr="000576C7" w:rsidRDefault="0096433C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3</w:t>
            </w:r>
            <w:r w:rsidRPr="003508E5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0C1DBEAB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C284DC1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13BE8B0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25A8047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4F8038C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96433C" w:rsidRPr="00D405B0" w14:paraId="7C1DBEA1" w14:textId="77777777" w:rsidTr="00F45AB4">
        <w:tc>
          <w:tcPr>
            <w:tcW w:w="1668" w:type="dxa"/>
          </w:tcPr>
          <w:p w14:paraId="17272343" w14:textId="3702A3DC" w:rsidR="0096433C" w:rsidRDefault="0096433C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Fig4-supplement</w:t>
            </w:r>
          </w:p>
        </w:tc>
        <w:tc>
          <w:tcPr>
            <w:tcW w:w="1701" w:type="dxa"/>
          </w:tcPr>
          <w:p w14:paraId="53807590" w14:textId="7E129B02" w:rsidR="0096433C" w:rsidRPr="000576C7" w:rsidRDefault="0096433C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4</w:t>
            </w:r>
            <w:r w:rsidRPr="003508E5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022B064F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79DB4E1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830EDB7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81C4505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F90ABDB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96433C" w:rsidRPr="00D405B0" w14:paraId="41F02E9E" w14:textId="77777777" w:rsidTr="00F45AB4">
        <w:tc>
          <w:tcPr>
            <w:tcW w:w="1668" w:type="dxa"/>
          </w:tcPr>
          <w:p w14:paraId="611EF077" w14:textId="083832C6" w:rsidR="0096433C" w:rsidRDefault="0096433C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Fig5-supplement</w:t>
            </w:r>
          </w:p>
        </w:tc>
        <w:tc>
          <w:tcPr>
            <w:tcW w:w="1701" w:type="dxa"/>
          </w:tcPr>
          <w:p w14:paraId="7AFBFEC3" w14:textId="47224326" w:rsidR="0096433C" w:rsidRPr="000576C7" w:rsidRDefault="0096433C" w:rsidP="0096433C">
            <w:pPr>
              <w:rPr>
                <w:sz w:val="16"/>
                <w:szCs w:val="16"/>
                <w:lang w:val="en-US"/>
              </w:rPr>
            </w:pPr>
            <w:r w:rsidRPr="003508E5">
              <w:rPr>
                <w:sz w:val="16"/>
                <w:szCs w:val="16"/>
                <w:lang w:val="en-US"/>
              </w:rPr>
              <w:t>Figure</w:t>
            </w:r>
            <w:r>
              <w:rPr>
                <w:sz w:val="16"/>
                <w:szCs w:val="16"/>
                <w:lang w:val="en-US"/>
              </w:rPr>
              <w:t xml:space="preserve"> 5</w:t>
            </w:r>
            <w:r w:rsidRPr="003508E5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30698783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B806C0E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8BE2927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23DB5BA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471845F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96433C" w:rsidRPr="00D405B0" w14:paraId="08E9F468" w14:textId="77777777" w:rsidTr="00F45AB4">
        <w:tc>
          <w:tcPr>
            <w:tcW w:w="1668" w:type="dxa"/>
          </w:tcPr>
          <w:p w14:paraId="5E1A5E7D" w14:textId="3BE53C4F" w:rsidR="0096433C" w:rsidRDefault="0096433C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Fig6-supplement</w:t>
            </w:r>
          </w:p>
        </w:tc>
        <w:tc>
          <w:tcPr>
            <w:tcW w:w="1701" w:type="dxa"/>
          </w:tcPr>
          <w:p w14:paraId="34A7CC2F" w14:textId="51CAFDAB" w:rsidR="0096433C" w:rsidRPr="000576C7" w:rsidRDefault="0096433C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6</w:t>
            </w:r>
            <w:r w:rsidRPr="003508E5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2450FAB2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1AE4D6A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6DCB1AD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B990F56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9EE601C" w14:textId="77777777" w:rsidR="0096433C" w:rsidRDefault="0096433C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1901DA" w14:paraId="113797C1" w14:textId="77777777" w:rsidTr="00F45AB4">
        <w:tc>
          <w:tcPr>
            <w:tcW w:w="1668" w:type="dxa"/>
          </w:tcPr>
          <w:p w14:paraId="04512D6A" w14:textId="77777777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1</w:t>
            </w:r>
            <w:r w:rsidRPr="00FD1FC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–</w:t>
            </w:r>
            <w:r w:rsidRPr="00FD1FCB">
              <w:rPr>
                <w:sz w:val="16"/>
                <w:szCs w:val="16"/>
                <w:lang w:val="en-US"/>
              </w:rPr>
              <w:t xml:space="preserve"> Fig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701" w:type="dxa"/>
          </w:tcPr>
          <w:p w14:paraId="3947EB8A" w14:textId="77777777" w:rsidR="00E2436B" w:rsidRPr="00DA06FD" w:rsidRDefault="00E2436B" w:rsidP="00E2436B">
            <w:pPr>
              <w:rPr>
                <w:bCs/>
                <w:sz w:val="16"/>
                <w:szCs w:val="16"/>
              </w:rPr>
            </w:pPr>
            <w:r w:rsidRPr="00A8106D">
              <w:rPr>
                <w:bCs/>
                <w:sz w:val="16"/>
                <w:szCs w:val="16"/>
              </w:rPr>
              <w:t xml:space="preserve">Figure </w:t>
            </w:r>
            <w:r>
              <w:rPr>
                <w:bCs/>
                <w:sz w:val="16"/>
                <w:szCs w:val="16"/>
              </w:rPr>
              <w:t>1</w:t>
            </w:r>
            <w:r w:rsidRPr="00A8106D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1723D12C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41C35C3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9475D32" w14:textId="6F456CFB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1CF1B76" w14:textId="395C3E4E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15D3E9C" w14:textId="22CF0EFA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1901DA" w14:paraId="51AC23CA" w14:textId="77777777" w:rsidTr="00F45AB4">
        <w:tc>
          <w:tcPr>
            <w:tcW w:w="1668" w:type="dxa"/>
          </w:tcPr>
          <w:p w14:paraId="1CC5799E" w14:textId="77777777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2</w:t>
            </w:r>
            <w:r w:rsidRPr="006904F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–</w:t>
            </w:r>
            <w:r w:rsidRPr="006904FF">
              <w:rPr>
                <w:sz w:val="16"/>
                <w:szCs w:val="16"/>
                <w:lang w:val="en-US"/>
              </w:rPr>
              <w:t xml:space="preserve"> Fig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701" w:type="dxa"/>
          </w:tcPr>
          <w:p w14:paraId="5ED76635" w14:textId="77777777" w:rsidR="00E2436B" w:rsidRPr="00DA06FD" w:rsidRDefault="00E2436B" w:rsidP="00E2436B">
            <w:pPr>
              <w:rPr>
                <w:bCs/>
                <w:sz w:val="16"/>
                <w:szCs w:val="16"/>
              </w:rPr>
            </w:pPr>
            <w:r w:rsidRPr="00A8106D">
              <w:rPr>
                <w:bCs/>
                <w:sz w:val="16"/>
                <w:szCs w:val="16"/>
              </w:rPr>
              <w:t xml:space="preserve">Figure </w:t>
            </w:r>
            <w:r>
              <w:rPr>
                <w:bCs/>
                <w:sz w:val="16"/>
                <w:szCs w:val="16"/>
              </w:rPr>
              <w:t>2</w:t>
            </w:r>
            <w:r w:rsidRPr="00A8106D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0878E7DC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16385EA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215352F" w14:textId="5572DDF5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2A5F105" w14:textId="7C7E6216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31BEEFD" w14:textId="1785DAF5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1901DA" w14:paraId="05E954A1" w14:textId="77777777" w:rsidTr="00F45AB4">
        <w:tc>
          <w:tcPr>
            <w:tcW w:w="1668" w:type="dxa"/>
          </w:tcPr>
          <w:p w14:paraId="53E5E44F" w14:textId="77777777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3</w:t>
            </w:r>
            <w:r w:rsidRPr="006904F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–</w:t>
            </w:r>
            <w:r w:rsidRPr="006904FF">
              <w:rPr>
                <w:sz w:val="16"/>
                <w:szCs w:val="16"/>
                <w:lang w:val="en-US"/>
              </w:rPr>
              <w:t xml:space="preserve"> Fig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701" w:type="dxa"/>
          </w:tcPr>
          <w:p w14:paraId="35748211" w14:textId="77777777" w:rsidR="00E2436B" w:rsidRPr="00DA06FD" w:rsidRDefault="00E2436B" w:rsidP="00E2436B">
            <w:pPr>
              <w:rPr>
                <w:bCs/>
                <w:sz w:val="16"/>
                <w:szCs w:val="16"/>
              </w:rPr>
            </w:pPr>
            <w:r w:rsidRPr="00A8106D">
              <w:rPr>
                <w:bCs/>
                <w:sz w:val="16"/>
                <w:szCs w:val="16"/>
              </w:rPr>
              <w:t xml:space="preserve">Figure </w:t>
            </w:r>
            <w:r>
              <w:rPr>
                <w:bCs/>
                <w:sz w:val="16"/>
                <w:szCs w:val="16"/>
              </w:rPr>
              <w:t>3</w:t>
            </w:r>
            <w:r w:rsidRPr="00A8106D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51AE9812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20CD8D6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1E74B9B" w14:textId="32B9D4C0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14C4630" w14:textId="052DB150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62D60DA" w14:textId="44F8086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1901DA" w14:paraId="673F7F9B" w14:textId="77777777" w:rsidTr="00F45AB4">
        <w:tc>
          <w:tcPr>
            <w:tcW w:w="1668" w:type="dxa"/>
          </w:tcPr>
          <w:p w14:paraId="63605843" w14:textId="77777777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4</w:t>
            </w:r>
            <w:r w:rsidRPr="006904F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–</w:t>
            </w:r>
            <w:r w:rsidRPr="006904FF">
              <w:rPr>
                <w:sz w:val="16"/>
                <w:szCs w:val="16"/>
                <w:lang w:val="en-US"/>
              </w:rPr>
              <w:t xml:space="preserve"> Fig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701" w:type="dxa"/>
          </w:tcPr>
          <w:p w14:paraId="0226EFE4" w14:textId="77777777" w:rsidR="00E2436B" w:rsidRPr="00DA06FD" w:rsidRDefault="00E2436B" w:rsidP="00E2436B">
            <w:pPr>
              <w:rPr>
                <w:bCs/>
                <w:sz w:val="16"/>
                <w:szCs w:val="16"/>
              </w:rPr>
            </w:pPr>
            <w:r w:rsidRPr="00A8106D">
              <w:rPr>
                <w:bCs/>
                <w:sz w:val="16"/>
                <w:szCs w:val="16"/>
              </w:rPr>
              <w:t xml:space="preserve">Figure </w:t>
            </w:r>
            <w:r>
              <w:rPr>
                <w:bCs/>
                <w:sz w:val="16"/>
                <w:szCs w:val="16"/>
              </w:rPr>
              <w:t>4</w:t>
            </w:r>
            <w:r w:rsidRPr="00A8106D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2ACDA05F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D8E2C3D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243F4D4" w14:textId="1E238DF0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4144C98" w14:textId="7A67360D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9CB4C6B" w14:textId="64917A5F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1901DA" w14:paraId="2B83CA76" w14:textId="77777777" w:rsidTr="00F45AB4">
        <w:tc>
          <w:tcPr>
            <w:tcW w:w="1668" w:type="dxa"/>
          </w:tcPr>
          <w:p w14:paraId="0A0F5C3E" w14:textId="77777777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5</w:t>
            </w:r>
            <w:r w:rsidRPr="006904F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–</w:t>
            </w:r>
            <w:r w:rsidRPr="006904FF">
              <w:rPr>
                <w:sz w:val="16"/>
                <w:szCs w:val="16"/>
                <w:lang w:val="en-US"/>
              </w:rPr>
              <w:t xml:space="preserve"> Fig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701" w:type="dxa"/>
          </w:tcPr>
          <w:p w14:paraId="0A525E77" w14:textId="77777777" w:rsidR="00E2436B" w:rsidRPr="00DA06FD" w:rsidRDefault="00E2436B" w:rsidP="00E2436B">
            <w:pPr>
              <w:rPr>
                <w:bCs/>
                <w:sz w:val="16"/>
                <w:szCs w:val="16"/>
              </w:rPr>
            </w:pPr>
            <w:r w:rsidRPr="00A8106D">
              <w:rPr>
                <w:bCs/>
                <w:sz w:val="16"/>
                <w:szCs w:val="16"/>
              </w:rPr>
              <w:t>Figure 5—figure supplement</w:t>
            </w:r>
          </w:p>
        </w:tc>
        <w:tc>
          <w:tcPr>
            <w:tcW w:w="1112" w:type="dxa"/>
          </w:tcPr>
          <w:p w14:paraId="14FEA797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87013B7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EB10E60" w14:textId="5508EEE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98149DF" w14:textId="3C106CD9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FFBD769" w14:textId="5D2C8E9B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1901DA" w14:paraId="2C0B18FC" w14:textId="77777777" w:rsidTr="00F45AB4">
        <w:tc>
          <w:tcPr>
            <w:tcW w:w="1668" w:type="dxa"/>
          </w:tcPr>
          <w:p w14:paraId="79FAD952" w14:textId="77777777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6</w:t>
            </w:r>
            <w:r w:rsidRPr="006904F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–</w:t>
            </w:r>
            <w:r w:rsidRPr="006904FF">
              <w:rPr>
                <w:sz w:val="16"/>
                <w:szCs w:val="16"/>
                <w:lang w:val="en-US"/>
              </w:rPr>
              <w:t xml:space="preserve"> Fig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701" w:type="dxa"/>
          </w:tcPr>
          <w:p w14:paraId="2770116E" w14:textId="77777777" w:rsidR="00E2436B" w:rsidRPr="00DA06FD" w:rsidRDefault="00E2436B" w:rsidP="00E2436B">
            <w:pPr>
              <w:rPr>
                <w:bCs/>
                <w:sz w:val="16"/>
                <w:szCs w:val="16"/>
              </w:rPr>
            </w:pPr>
            <w:r w:rsidRPr="00A8106D">
              <w:rPr>
                <w:bCs/>
                <w:sz w:val="16"/>
                <w:szCs w:val="16"/>
              </w:rPr>
              <w:t xml:space="preserve">Figure </w:t>
            </w:r>
            <w:r>
              <w:rPr>
                <w:bCs/>
                <w:sz w:val="16"/>
                <w:szCs w:val="16"/>
              </w:rPr>
              <w:t>6</w:t>
            </w:r>
            <w:r w:rsidRPr="00A8106D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11597F82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17D49D6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E8665A5" w14:textId="52C1EF08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4F628AE" w14:textId="1167BEFB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2838ED4" w14:textId="54166186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1901DA" w14:paraId="17212D91" w14:textId="77777777" w:rsidTr="00F45AB4">
        <w:tc>
          <w:tcPr>
            <w:tcW w:w="1668" w:type="dxa"/>
          </w:tcPr>
          <w:p w14:paraId="40CA3757" w14:textId="77777777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Figure 7</w:t>
            </w:r>
            <w:r w:rsidRPr="006904F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–</w:t>
            </w:r>
            <w:r w:rsidRPr="006904FF">
              <w:rPr>
                <w:sz w:val="16"/>
                <w:szCs w:val="16"/>
                <w:lang w:val="en-US"/>
              </w:rPr>
              <w:t xml:space="preserve"> Fig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701" w:type="dxa"/>
          </w:tcPr>
          <w:p w14:paraId="28B9DC80" w14:textId="77777777" w:rsidR="00E2436B" w:rsidRPr="00DA06FD" w:rsidRDefault="00E2436B" w:rsidP="00E2436B">
            <w:pPr>
              <w:rPr>
                <w:bCs/>
                <w:sz w:val="16"/>
                <w:szCs w:val="16"/>
              </w:rPr>
            </w:pPr>
            <w:r w:rsidRPr="00A8106D">
              <w:rPr>
                <w:bCs/>
                <w:sz w:val="16"/>
                <w:szCs w:val="16"/>
              </w:rPr>
              <w:t xml:space="preserve">Figure </w:t>
            </w:r>
            <w:r>
              <w:rPr>
                <w:bCs/>
                <w:sz w:val="16"/>
                <w:szCs w:val="16"/>
              </w:rPr>
              <w:t>7</w:t>
            </w:r>
            <w:r w:rsidRPr="00A8106D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7D4CD072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6E59D3A" w14:textId="77777777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1CD7EA2" w14:textId="74FBDAF2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37FC80C" w14:textId="79A83050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82A3ADE" w14:textId="445256B6" w:rsidR="00E2436B" w:rsidRPr="001901DA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3579D270" w14:textId="77777777" w:rsidTr="00F45AB4">
        <w:tc>
          <w:tcPr>
            <w:tcW w:w="1668" w:type="dxa"/>
          </w:tcPr>
          <w:p w14:paraId="3162F5B7" w14:textId="6DE3D715" w:rsidR="00E2436B" w:rsidRDefault="00E2436B" w:rsidP="00E2436B">
            <w:pPr>
              <w:rPr>
                <w:sz w:val="16"/>
                <w:szCs w:val="16"/>
              </w:rPr>
            </w:pPr>
            <w:r w:rsidRPr="00E24F7D">
              <w:rPr>
                <w:sz w:val="16"/>
                <w:szCs w:val="16"/>
              </w:rPr>
              <w:t>D. melanogaster</w:t>
            </w:r>
          </w:p>
        </w:tc>
        <w:tc>
          <w:tcPr>
            <w:tcW w:w="1701" w:type="dxa"/>
          </w:tcPr>
          <w:p w14:paraId="3C792C45" w14:textId="3AE50B9C" w:rsidR="00E2436B" w:rsidRDefault="00E2436B" w:rsidP="00E2436B">
            <w:pPr>
              <w:rPr>
                <w:sz w:val="16"/>
                <w:szCs w:val="16"/>
              </w:rPr>
            </w:pPr>
            <w:r w:rsidRPr="00E24F7D">
              <w:rPr>
                <w:sz w:val="16"/>
                <w:szCs w:val="16"/>
              </w:rPr>
              <w:t>D. melanogaster</w:t>
            </w:r>
          </w:p>
        </w:tc>
        <w:tc>
          <w:tcPr>
            <w:tcW w:w="1112" w:type="dxa"/>
          </w:tcPr>
          <w:p w14:paraId="0FA43527" w14:textId="7FFB413A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0F76955" w14:textId="10E07C7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997C3BB" w14:textId="7D0B7C55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844E503" w14:textId="25D5627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E3C9701" w14:textId="062EC9E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A3E380A" w14:textId="77777777" w:rsidTr="00F45AB4">
        <w:tc>
          <w:tcPr>
            <w:tcW w:w="1668" w:type="dxa"/>
          </w:tcPr>
          <w:p w14:paraId="66A24824" w14:textId="7A3FBB7B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 coli</w:t>
            </w:r>
            <w:ins w:id="0" w:author="Maria Guerreiro" w:date="2016-02-25T12:29:00Z">
              <w:r w:rsidR="0036394B">
                <w:rPr>
                  <w:sz w:val="16"/>
                  <w:szCs w:val="16"/>
                </w:rPr>
                <w:t xml:space="preserve"> </w:t>
              </w:r>
            </w:ins>
          </w:p>
        </w:tc>
        <w:tc>
          <w:tcPr>
            <w:tcW w:w="1701" w:type="dxa"/>
          </w:tcPr>
          <w:p w14:paraId="7AB67CF1" w14:textId="7A084B4D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 coli</w:t>
            </w:r>
            <w:ins w:id="1" w:author="Maria Guerreiro" w:date="2016-02-25T12:29:00Z">
              <w:r w:rsidR="0036394B">
                <w:rPr>
                  <w:sz w:val="16"/>
                  <w:szCs w:val="16"/>
                </w:rPr>
                <w:t xml:space="preserve"> </w:t>
              </w:r>
            </w:ins>
          </w:p>
        </w:tc>
        <w:tc>
          <w:tcPr>
            <w:tcW w:w="1112" w:type="dxa"/>
          </w:tcPr>
          <w:p w14:paraId="45E43105" w14:textId="55A7A2EC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29526F9" w14:textId="0F14DB9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E39763D" w14:textId="3CADC3FD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35E0C9F" w14:textId="4C0504AD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D79F1CD" w14:textId="7791458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0B4DF326" w14:textId="77777777" w:rsidTr="00F45AB4">
        <w:tc>
          <w:tcPr>
            <w:tcW w:w="1668" w:type="dxa"/>
          </w:tcPr>
          <w:p w14:paraId="4F31A946" w14:textId="4F520F18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 coli</w:t>
            </w:r>
          </w:p>
        </w:tc>
        <w:tc>
          <w:tcPr>
            <w:tcW w:w="1701" w:type="dxa"/>
          </w:tcPr>
          <w:p w14:paraId="3F37C436" w14:textId="1CC9A0A0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 coli</w:t>
            </w:r>
          </w:p>
        </w:tc>
        <w:tc>
          <w:tcPr>
            <w:tcW w:w="1112" w:type="dxa"/>
          </w:tcPr>
          <w:p w14:paraId="596F2707" w14:textId="7E23DF48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A3DE9BC" w14:textId="2E3A212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8392876" w14:textId="7144852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B5A89DB" w14:textId="1B2610D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3D20670" w14:textId="1E618B4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7B26BB" w:rsidRPr="00D405B0" w14:paraId="5C0B1BCC" w14:textId="77777777" w:rsidTr="00F45AB4">
        <w:tc>
          <w:tcPr>
            <w:tcW w:w="1668" w:type="dxa"/>
          </w:tcPr>
          <w:p w14:paraId="7E1BED00" w14:textId="3136399A" w:rsidR="007B26BB" w:rsidRDefault="007B26B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E.coli</w:t>
            </w:r>
          </w:p>
        </w:tc>
        <w:tc>
          <w:tcPr>
            <w:tcW w:w="1701" w:type="dxa"/>
          </w:tcPr>
          <w:p w14:paraId="10602618" w14:textId="7C47CAA2" w:rsidR="007B26BB" w:rsidRDefault="007B26B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 coli</w:t>
            </w:r>
          </w:p>
        </w:tc>
        <w:tc>
          <w:tcPr>
            <w:tcW w:w="1112" w:type="dxa"/>
          </w:tcPr>
          <w:p w14:paraId="53A21B64" w14:textId="6CDA0764" w:rsidR="007B26BB" w:rsidRDefault="007B26B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D01BFC5" w14:textId="77777777" w:rsidR="007B26BB" w:rsidRDefault="007B26B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726A663" w14:textId="77777777" w:rsidR="007B26BB" w:rsidRDefault="007B26B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0C9D1D2" w14:textId="77777777" w:rsidR="007B26BB" w:rsidRDefault="007B26B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983456D" w14:textId="77777777" w:rsidR="007B26BB" w:rsidRDefault="007B26B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5436EA9E" w14:textId="77777777" w:rsidTr="00F45AB4">
        <w:tc>
          <w:tcPr>
            <w:tcW w:w="1668" w:type="dxa"/>
          </w:tcPr>
          <w:p w14:paraId="096FE84B" w14:textId="481C0F5D" w:rsidR="00E2436B" w:rsidRPr="00B61556" w:rsidRDefault="00E2436B" w:rsidP="00E2436B">
            <w:pPr>
              <w:rPr>
                <w:sz w:val="16"/>
                <w:szCs w:val="16"/>
              </w:rPr>
            </w:pPr>
            <w:r w:rsidRPr="00B61556">
              <w:rPr>
                <w:sz w:val="16"/>
                <w:szCs w:val="16"/>
              </w:rPr>
              <w:lastRenderedPageBreak/>
              <w:t>in vivo</w:t>
            </w:r>
          </w:p>
        </w:tc>
        <w:tc>
          <w:tcPr>
            <w:tcW w:w="1701" w:type="dxa"/>
          </w:tcPr>
          <w:p w14:paraId="252F401B" w14:textId="1FF8626D" w:rsidR="00E2436B" w:rsidRPr="000821C6" w:rsidRDefault="00E2436B" w:rsidP="00E2436B">
            <w:pPr>
              <w:rPr>
                <w:sz w:val="16"/>
                <w:szCs w:val="16"/>
              </w:rPr>
            </w:pPr>
            <w:r w:rsidRPr="000821C6">
              <w:rPr>
                <w:sz w:val="16"/>
                <w:szCs w:val="16"/>
              </w:rPr>
              <w:t>in vivo</w:t>
            </w:r>
          </w:p>
        </w:tc>
        <w:tc>
          <w:tcPr>
            <w:tcW w:w="1112" w:type="dxa"/>
          </w:tcPr>
          <w:p w14:paraId="20BB0624" w14:textId="028097C0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028" w:type="dxa"/>
          </w:tcPr>
          <w:p w14:paraId="29ACC45B" w14:textId="30866FC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1E7695C" w14:textId="3D1D5759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45132353" w14:textId="1F292E5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5C1BB2F" w14:textId="09E26EC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B65E508" w14:textId="77777777" w:rsidTr="00F45AB4">
        <w:tc>
          <w:tcPr>
            <w:tcW w:w="1668" w:type="dxa"/>
          </w:tcPr>
          <w:p w14:paraId="2F7D48E6" w14:textId="5828848E" w:rsidR="00E2436B" w:rsidRPr="00B61556" w:rsidRDefault="00E2436B" w:rsidP="00E2436B">
            <w:pPr>
              <w:rPr>
                <w:sz w:val="16"/>
                <w:szCs w:val="16"/>
              </w:rPr>
            </w:pPr>
            <w:r w:rsidRPr="00B61556">
              <w:rPr>
                <w:sz w:val="16"/>
                <w:szCs w:val="16"/>
              </w:rPr>
              <w:t>in vitro</w:t>
            </w:r>
          </w:p>
        </w:tc>
        <w:tc>
          <w:tcPr>
            <w:tcW w:w="1701" w:type="dxa"/>
          </w:tcPr>
          <w:p w14:paraId="7462714C" w14:textId="50BB200D" w:rsidR="00E2436B" w:rsidRPr="000821C6" w:rsidRDefault="00E2436B" w:rsidP="00E2436B">
            <w:pPr>
              <w:rPr>
                <w:sz w:val="16"/>
                <w:szCs w:val="16"/>
              </w:rPr>
            </w:pPr>
            <w:r w:rsidRPr="000821C6">
              <w:rPr>
                <w:sz w:val="16"/>
                <w:szCs w:val="16"/>
              </w:rPr>
              <w:t>in vitro</w:t>
            </w:r>
          </w:p>
        </w:tc>
        <w:tc>
          <w:tcPr>
            <w:tcW w:w="1112" w:type="dxa"/>
          </w:tcPr>
          <w:p w14:paraId="7FA17754" w14:textId="61DD5130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028" w:type="dxa"/>
          </w:tcPr>
          <w:p w14:paraId="5F4BEA5E" w14:textId="307C1066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06BC221" w14:textId="63F5946C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2FDC0D83" w14:textId="4EC0BF94" w:rsidR="00E2436B" w:rsidRPr="00D41FE1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1036C7D" w14:textId="5382713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190D1F7" w14:textId="77777777" w:rsidTr="00F45AB4">
        <w:tc>
          <w:tcPr>
            <w:tcW w:w="1668" w:type="dxa"/>
          </w:tcPr>
          <w:p w14:paraId="156D8396" w14:textId="42A1A600" w:rsidR="00E2436B" w:rsidRPr="00B61556" w:rsidRDefault="00E2436B" w:rsidP="00E2436B">
            <w:pPr>
              <w:rPr>
                <w:sz w:val="16"/>
                <w:szCs w:val="16"/>
              </w:rPr>
            </w:pPr>
            <w:r w:rsidRPr="00B61556">
              <w:rPr>
                <w:sz w:val="16"/>
                <w:szCs w:val="16"/>
              </w:rPr>
              <w:t>de novo</w:t>
            </w:r>
          </w:p>
        </w:tc>
        <w:tc>
          <w:tcPr>
            <w:tcW w:w="1701" w:type="dxa"/>
          </w:tcPr>
          <w:p w14:paraId="255DDA40" w14:textId="0D59F826" w:rsidR="00E2436B" w:rsidRPr="000821C6" w:rsidRDefault="00E2436B" w:rsidP="00E2436B">
            <w:pPr>
              <w:rPr>
                <w:sz w:val="16"/>
                <w:szCs w:val="16"/>
              </w:rPr>
            </w:pPr>
            <w:r w:rsidRPr="000821C6">
              <w:rPr>
                <w:sz w:val="16"/>
                <w:szCs w:val="16"/>
              </w:rPr>
              <w:t>de novo</w:t>
            </w:r>
          </w:p>
        </w:tc>
        <w:tc>
          <w:tcPr>
            <w:tcW w:w="1112" w:type="dxa"/>
          </w:tcPr>
          <w:p w14:paraId="1C8A8B0A" w14:textId="1A4A5727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028" w:type="dxa"/>
          </w:tcPr>
          <w:p w14:paraId="6C78530A" w14:textId="228DD56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A04C48B" w14:textId="7E6B1101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04A2309A" w14:textId="4E3D8299" w:rsidR="00E2436B" w:rsidRPr="00D41FE1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3F4CE07" w14:textId="28C815F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3C0D10A" w14:textId="77777777" w:rsidTr="00F45AB4">
        <w:tc>
          <w:tcPr>
            <w:tcW w:w="1668" w:type="dxa"/>
          </w:tcPr>
          <w:p w14:paraId="37623701" w14:textId="5BE942D6" w:rsidR="00E2436B" w:rsidRPr="009A3594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</w:t>
            </w:r>
          </w:p>
        </w:tc>
        <w:tc>
          <w:tcPr>
            <w:tcW w:w="1701" w:type="dxa"/>
          </w:tcPr>
          <w:p w14:paraId="4DE4E53F" w14:textId="56075BC3" w:rsidR="00E2436B" w:rsidRPr="000821C6" w:rsidRDefault="00E2436B" w:rsidP="00E2436B">
            <w:pPr>
              <w:rPr>
                <w:bCs/>
                <w:sz w:val="16"/>
                <w:szCs w:val="16"/>
              </w:rPr>
            </w:pPr>
            <w:r w:rsidRPr="004771D9">
              <w:rPr>
                <w:bCs/>
                <w:sz w:val="16"/>
                <w:szCs w:val="16"/>
              </w:rPr>
              <w:t>α</w:t>
            </w:r>
          </w:p>
        </w:tc>
        <w:tc>
          <w:tcPr>
            <w:tcW w:w="1112" w:type="dxa"/>
          </w:tcPr>
          <w:p w14:paraId="613B9174" w14:textId="7421E4C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49F36CA" w14:textId="363F7FD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547FABD" w14:textId="36624FE1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7C154AA0" w14:textId="1EFEFA7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56AF834" w14:textId="36DBBCB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F5454E4" w14:textId="77777777" w:rsidTr="00F45AB4">
        <w:tc>
          <w:tcPr>
            <w:tcW w:w="1668" w:type="dxa"/>
          </w:tcPr>
          <w:p w14:paraId="2FE8562E" w14:textId="21FA7F48" w:rsidR="00E2436B" w:rsidRPr="009A3594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beta</w:t>
            </w:r>
          </w:p>
        </w:tc>
        <w:tc>
          <w:tcPr>
            <w:tcW w:w="1701" w:type="dxa"/>
          </w:tcPr>
          <w:p w14:paraId="7F3EEC5D" w14:textId="57A897A4" w:rsidR="00E2436B" w:rsidRPr="000821C6" w:rsidRDefault="00E2436B" w:rsidP="00E2436B">
            <w:pPr>
              <w:rPr>
                <w:bCs/>
                <w:sz w:val="16"/>
                <w:szCs w:val="16"/>
              </w:rPr>
            </w:pPr>
            <w:r w:rsidRPr="004771D9">
              <w:rPr>
                <w:bCs/>
                <w:sz w:val="16"/>
                <w:szCs w:val="16"/>
              </w:rPr>
              <w:t>β</w:t>
            </w:r>
          </w:p>
        </w:tc>
        <w:tc>
          <w:tcPr>
            <w:tcW w:w="1112" w:type="dxa"/>
          </w:tcPr>
          <w:p w14:paraId="2BFE9AD5" w14:textId="53531EC1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8528D58" w14:textId="3D175AC1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1869859" w14:textId="1B05CB3C" w:rsidR="00E2436B" w:rsidRDefault="00E2436B" w:rsidP="00E2436B">
            <w:pPr>
              <w:jc w:val="center"/>
              <w:rPr>
                <w:sz w:val="16"/>
                <w:szCs w:val="16"/>
              </w:rPr>
            </w:pPr>
            <w:r w:rsidRPr="008F5FDC"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4ECC7689" w14:textId="26E37A45" w:rsidR="00E2436B" w:rsidRPr="00716C2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38F664D" w14:textId="7FD66EF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508F9A06" w14:textId="77777777" w:rsidTr="00F45AB4">
        <w:tc>
          <w:tcPr>
            <w:tcW w:w="1668" w:type="dxa"/>
          </w:tcPr>
          <w:p w14:paraId="335169F0" w14:textId="21F1B8C3" w:rsidR="00E2436B" w:rsidRPr="009A3594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delta</w:t>
            </w:r>
          </w:p>
        </w:tc>
        <w:tc>
          <w:tcPr>
            <w:tcW w:w="1701" w:type="dxa"/>
          </w:tcPr>
          <w:p w14:paraId="5559F726" w14:textId="0933F1DD" w:rsidR="00E2436B" w:rsidRPr="000821C6" w:rsidRDefault="00E2436B" w:rsidP="00E2436B">
            <w:pPr>
              <w:rPr>
                <w:bCs/>
                <w:sz w:val="16"/>
                <w:szCs w:val="16"/>
              </w:rPr>
            </w:pPr>
            <w:r w:rsidRPr="004771D9">
              <w:rPr>
                <w:bCs/>
                <w:sz w:val="16"/>
                <w:szCs w:val="16"/>
              </w:rPr>
              <w:t>δ</w:t>
            </w:r>
          </w:p>
        </w:tc>
        <w:tc>
          <w:tcPr>
            <w:tcW w:w="1112" w:type="dxa"/>
          </w:tcPr>
          <w:p w14:paraId="776B5A46" w14:textId="36CFB83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064DF6A" w14:textId="4401722F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C7317BA" w14:textId="22054CED" w:rsidR="00E2436B" w:rsidRDefault="00E2436B" w:rsidP="00E2436B">
            <w:pPr>
              <w:jc w:val="center"/>
              <w:rPr>
                <w:sz w:val="16"/>
                <w:szCs w:val="16"/>
              </w:rPr>
            </w:pPr>
            <w:r w:rsidRPr="008F5FDC"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4756A993" w14:textId="606C325A" w:rsidR="00E2436B" w:rsidRPr="00716C2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66234C8" w14:textId="31D4961D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67146608" w14:textId="77777777" w:rsidTr="00F45AB4">
        <w:tc>
          <w:tcPr>
            <w:tcW w:w="1668" w:type="dxa"/>
          </w:tcPr>
          <w:p w14:paraId="1F50CFF5" w14:textId="28D25A7E" w:rsidR="00E2436B" w:rsidRPr="009A3594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gamma</w:t>
            </w:r>
          </w:p>
        </w:tc>
        <w:tc>
          <w:tcPr>
            <w:tcW w:w="1701" w:type="dxa"/>
          </w:tcPr>
          <w:p w14:paraId="7A46A80B" w14:textId="0F733EE6" w:rsidR="00E2436B" w:rsidRPr="000821C6" w:rsidRDefault="00E2436B" w:rsidP="00E2436B">
            <w:pPr>
              <w:rPr>
                <w:bCs/>
                <w:sz w:val="16"/>
                <w:szCs w:val="16"/>
              </w:rPr>
            </w:pPr>
            <w:r w:rsidRPr="004771D9">
              <w:rPr>
                <w:bCs/>
                <w:sz w:val="16"/>
                <w:szCs w:val="16"/>
              </w:rPr>
              <w:t>γ</w:t>
            </w:r>
          </w:p>
        </w:tc>
        <w:tc>
          <w:tcPr>
            <w:tcW w:w="1112" w:type="dxa"/>
          </w:tcPr>
          <w:p w14:paraId="03A99720" w14:textId="59DBEC1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E548D05" w14:textId="06864746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C17541C" w14:textId="78DBABA3" w:rsidR="00E2436B" w:rsidRDefault="00E2436B" w:rsidP="00E2436B">
            <w:pPr>
              <w:jc w:val="center"/>
              <w:rPr>
                <w:sz w:val="16"/>
                <w:szCs w:val="16"/>
              </w:rPr>
            </w:pPr>
            <w:r w:rsidRPr="008F5FDC"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3A30DC19" w14:textId="438FB432" w:rsidR="00E2436B" w:rsidRPr="00716C2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6027377" w14:textId="7B00BDF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461EA00F" w14:textId="77777777" w:rsidTr="00F45AB4">
        <w:tc>
          <w:tcPr>
            <w:tcW w:w="1668" w:type="dxa"/>
          </w:tcPr>
          <w:p w14:paraId="28C28EF4" w14:textId="5340A890" w:rsidR="00E2436B" w:rsidRPr="009A3594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lambda</w:t>
            </w:r>
          </w:p>
        </w:tc>
        <w:tc>
          <w:tcPr>
            <w:tcW w:w="1701" w:type="dxa"/>
          </w:tcPr>
          <w:p w14:paraId="4AF2DD57" w14:textId="58B744F2" w:rsidR="00E2436B" w:rsidRPr="000821C6" w:rsidRDefault="00E2436B" w:rsidP="00E2436B">
            <w:pPr>
              <w:rPr>
                <w:bCs/>
                <w:sz w:val="16"/>
                <w:szCs w:val="16"/>
              </w:rPr>
            </w:pPr>
            <w:r w:rsidRPr="004771D9">
              <w:rPr>
                <w:bCs/>
                <w:sz w:val="16"/>
                <w:szCs w:val="16"/>
              </w:rPr>
              <w:t>λ</w:t>
            </w:r>
          </w:p>
        </w:tc>
        <w:tc>
          <w:tcPr>
            <w:tcW w:w="1112" w:type="dxa"/>
          </w:tcPr>
          <w:p w14:paraId="62221D02" w14:textId="64FD8985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EECFAE1" w14:textId="686905DE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1BFBDBA" w14:textId="2CB2B596" w:rsidR="00E2436B" w:rsidRDefault="00E2436B" w:rsidP="00E2436B">
            <w:pPr>
              <w:jc w:val="center"/>
              <w:rPr>
                <w:sz w:val="16"/>
                <w:szCs w:val="16"/>
              </w:rPr>
            </w:pPr>
            <w:r w:rsidRPr="008F5FDC"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4F2B30E9" w14:textId="668400AC" w:rsidR="00E2436B" w:rsidRPr="00716C2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3DE66E8" w14:textId="711AA7D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E23ACC1" w14:textId="77777777" w:rsidTr="00F45AB4">
        <w:tc>
          <w:tcPr>
            <w:tcW w:w="1668" w:type="dxa"/>
          </w:tcPr>
          <w:p w14:paraId="28B92E68" w14:textId="47F1F3F5" w:rsidR="00E2436B" w:rsidRPr="009A3594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sigma</w:t>
            </w:r>
          </w:p>
        </w:tc>
        <w:tc>
          <w:tcPr>
            <w:tcW w:w="1701" w:type="dxa"/>
          </w:tcPr>
          <w:p w14:paraId="63361C54" w14:textId="7E9FAA1B" w:rsidR="00E2436B" w:rsidRPr="000821C6" w:rsidRDefault="00E2436B" w:rsidP="00E2436B">
            <w:pPr>
              <w:rPr>
                <w:bCs/>
                <w:sz w:val="16"/>
                <w:szCs w:val="16"/>
              </w:rPr>
            </w:pPr>
            <w:r w:rsidRPr="004771D9">
              <w:rPr>
                <w:bCs/>
                <w:sz w:val="16"/>
                <w:szCs w:val="16"/>
              </w:rPr>
              <w:t>σ</w:t>
            </w:r>
          </w:p>
        </w:tc>
        <w:tc>
          <w:tcPr>
            <w:tcW w:w="1112" w:type="dxa"/>
          </w:tcPr>
          <w:p w14:paraId="2DE9A679" w14:textId="6D91989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B0D0A35" w14:textId="201313C1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7A42F45" w14:textId="44617D34" w:rsidR="00E2436B" w:rsidRDefault="00E2436B" w:rsidP="00E2436B">
            <w:pPr>
              <w:jc w:val="center"/>
              <w:rPr>
                <w:sz w:val="16"/>
                <w:szCs w:val="16"/>
              </w:rPr>
            </w:pPr>
            <w:r w:rsidRPr="008F5FDC"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7187E113" w14:textId="26A4D4E5" w:rsidR="00E2436B" w:rsidRPr="00716C2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0B6568F" w14:textId="1C88124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57125" w:rsidRPr="00D405B0" w14:paraId="128C15BC" w14:textId="77777777" w:rsidTr="00F45AB4">
        <w:tc>
          <w:tcPr>
            <w:tcW w:w="1668" w:type="dxa"/>
          </w:tcPr>
          <w:p w14:paraId="06E577FB" w14:textId="4E07FD4A" w:rsidR="00E57125" w:rsidRPr="006C6B3C" w:rsidRDefault="00E57125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 al,</w:t>
            </w:r>
          </w:p>
        </w:tc>
        <w:tc>
          <w:tcPr>
            <w:tcW w:w="1701" w:type="dxa"/>
          </w:tcPr>
          <w:p w14:paraId="2C3883F1" w14:textId="5184103B" w:rsidR="00E57125" w:rsidRPr="006C6B3C" w:rsidRDefault="001C1BFD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E57125">
              <w:rPr>
                <w:sz w:val="16"/>
                <w:szCs w:val="16"/>
              </w:rPr>
              <w:t>t al.,</w:t>
            </w:r>
          </w:p>
        </w:tc>
        <w:tc>
          <w:tcPr>
            <w:tcW w:w="1112" w:type="dxa"/>
          </w:tcPr>
          <w:p w14:paraId="0F2A9164" w14:textId="77777777" w:rsidR="00E57125" w:rsidRDefault="00E57125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F185ED3" w14:textId="77777777" w:rsidR="00E57125" w:rsidRDefault="00E57125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4FAB905" w14:textId="77777777" w:rsidR="00E57125" w:rsidRDefault="00E57125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198ABBC" w14:textId="77777777" w:rsidR="00E57125" w:rsidRDefault="00E57125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90150F9" w14:textId="77777777" w:rsidR="00E57125" w:rsidRDefault="00E57125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4A3B2458" w14:textId="77777777" w:rsidTr="00F45AB4">
        <w:tc>
          <w:tcPr>
            <w:tcW w:w="1668" w:type="dxa"/>
          </w:tcPr>
          <w:p w14:paraId="2CC43617" w14:textId="0E976575" w:rsidR="00E2436B" w:rsidRPr="006C6B3C" w:rsidRDefault="00E2436B" w:rsidP="00E2436B">
            <w:pPr>
              <w:rPr>
                <w:sz w:val="16"/>
                <w:szCs w:val="16"/>
              </w:rPr>
            </w:pPr>
            <w:r w:rsidRPr="006C6B3C">
              <w:rPr>
                <w:sz w:val="16"/>
                <w:szCs w:val="16"/>
              </w:rPr>
              <w:t>et al.</w:t>
            </w:r>
          </w:p>
        </w:tc>
        <w:tc>
          <w:tcPr>
            <w:tcW w:w="1701" w:type="dxa"/>
          </w:tcPr>
          <w:p w14:paraId="7E5BCD58" w14:textId="3AE9F25F" w:rsidR="00E2436B" w:rsidRPr="004771D9" w:rsidRDefault="00E2436B" w:rsidP="00E2436B">
            <w:pPr>
              <w:rPr>
                <w:bCs/>
                <w:sz w:val="16"/>
                <w:szCs w:val="16"/>
              </w:rPr>
            </w:pPr>
            <w:r w:rsidRPr="006C6B3C">
              <w:rPr>
                <w:sz w:val="16"/>
                <w:szCs w:val="16"/>
              </w:rPr>
              <w:t>et al.</w:t>
            </w:r>
          </w:p>
        </w:tc>
        <w:tc>
          <w:tcPr>
            <w:tcW w:w="1112" w:type="dxa"/>
          </w:tcPr>
          <w:p w14:paraId="22E1A3A1" w14:textId="7F08374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CCEF2EA" w14:textId="16E9A17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54F184D" w14:textId="10FAAD4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A600364" w14:textId="2B31493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6642063" w14:textId="1CD38C25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73B8A1C" w14:textId="77777777" w:rsidTr="00F45AB4">
        <w:tc>
          <w:tcPr>
            <w:tcW w:w="1668" w:type="dxa"/>
          </w:tcPr>
          <w:p w14:paraId="5F77D9C7" w14:textId="66DC3D18" w:rsidR="00E2436B" w:rsidRPr="006C6B3C" w:rsidRDefault="00E2436B" w:rsidP="00E2436B">
            <w:pPr>
              <w:rPr>
                <w:sz w:val="16"/>
                <w:szCs w:val="16"/>
              </w:rPr>
            </w:pPr>
            <w:r w:rsidRPr="006C6B3C">
              <w:rPr>
                <w:sz w:val="16"/>
                <w:szCs w:val="16"/>
              </w:rPr>
              <w:t>et al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14:paraId="13EA83E8" w14:textId="7D07B6F9" w:rsidR="00E2436B" w:rsidRPr="000821C6" w:rsidRDefault="00E2436B" w:rsidP="00E2436B">
            <w:pPr>
              <w:rPr>
                <w:bCs/>
                <w:sz w:val="16"/>
                <w:szCs w:val="16"/>
              </w:rPr>
            </w:pPr>
            <w:r w:rsidRPr="006C6B3C">
              <w:rPr>
                <w:sz w:val="16"/>
                <w:szCs w:val="16"/>
              </w:rPr>
              <w:t>et al.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12" w:type="dxa"/>
          </w:tcPr>
          <w:p w14:paraId="26D3223D" w14:textId="793D277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A2480C9" w14:textId="1BE5121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CD55887" w14:textId="7BD5C6C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6462D90" w14:textId="7AB418E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FB1E8C4" w14:textId="6A2BDE88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53ACC98" w14:textId="77777777" w:rsidTr="00F45AB4">
        <w:tc>
          <w:tcPr>
            <w:tcW w:w="1668" w:type="dxa"/>
          </w:tcPr>
          <w:p w14:paraId="07EED183" w14:textId="0E4CF714" w:rsidR="00E2436B" w:rsidRPr="006C6B3C" w:rsidRDefault="00E2436B" w:rsidP="00E2436B">
            <w:pPr>
              <w:rPr>
                <w:sz w:val="16"/>
                <w:szCs w:val="16"/>
              </w:rPr>
            </w:pPr>
            <w:r w:rsidRPr="00CF2BE9">
              <w:rPr>
                <w:sz w:val="16"/>
                <w:szCs w:val="16"/>
              </w:rPr>
              <w:t>et. al.</w:t>
            </w:r>
          </w:p>
        </w:tc>
        <w:tc>
          <w:tcPr>
            <w:tcW w:w="1701" w:type="dxa"/>
          </w:tcPr>
          <w:p w14:paraId="6FE83ACC" w14:textId="1A767F2C" w:rsidR="00E2436B" w:rsidRPr="006C6B3C" w:rsidRDefault="00E2436B" w:rsidP="00E2436B">
            <w:pPr>
              <w:rPr>
                <w:sz w:val="16"/>
                <w:szCs w:val="16"/>
              </w:rPr>
            </w:pPr>
            <w:r w:rsidRPr="006C6B3C">
              <w:rPr>
                <w:sz w:val="16"/>
                <w:szCs w:val="16"/>
              </w:rPr>
              <w:t>et al.</w:t>
            </w:r>
          </w:p>
        </w:tc>
        <w:tc>
          <w:tcPr>
            <w:tcW w:w="1112" w:type="dxa"/>
          </w:tcPr>
          <w:p w14:paraId="3B248465" w14:textId="4C50BB0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2F7D9E8" w14:textId="3DF4332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96F4A22" w14:textId="53374ED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D7BE4AD" w14:textId="3005036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500A806" w14:textId="4B60C496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5F44187E" w14:textId="77777777" w:rsidTr="00F45AB4">
        <w:tc>
          <w:tcPr>
            <w:tcW w:w="1668" w:type="dxa"/>
          </w:tcPr>
          <w:p w14:paraId="322F3364" w14:textId="52807604" w:rsidR="00E2436B" w:rsidRPr="004771D9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</w:t>
            </w:r>
          </w:p>
        </w:tc>
        <w:tc>
          <w:tcPr>
            <w:tcW w:w="1701" w:type="dxa"/>
          </w:tcPr>
          <w:p w14:paraId="57D3499C" w14:textId="63FF7837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9A3594">
              <w:rPr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12" w:type="dxa"/>
          </w:tcPr>
          <w:p w14:paraId="5FBBCE0C" w14:textId="60E30C46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2862FD2" w14:textId="00885472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2DC7D2C" w14:textId="7627F518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781F80E" w14:textId="5A62887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FBAE085" w14:textId="111AB64C" w:rsidR="00E2436B" w:rsidRPr="00716C2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681068" w:rsidRPr="00D405B0" w14:paraId="699BC824" w14:textId="77777777" w:rsidTr="00F45AB4">
        <w:tc>
          <w:tcPr>
            <w:tcW w:w="1668" w:type="dxa"/>
          </w:tcPr>
          <w:p w14:paraId="7E427F03" w14:textId="37C5F7B4" w:rsidR="00681068" w:rsidRDefault="00681068" w:rsidP="00E2436B">
            <w:pPr>
              <w:rPr>
                <w:sz w:val="16"/>
                <w:szCs w:val="16"/>
              </w:rPr>
            </w:pPr>
            <w:proofErr w:type="spellStart"/>
            <w:r w:rsidRPr="00681068">
              <w:rPr>
                <w:sz w:val="16"/>
                <w:szCs w:val="16"/>
              </w:rPr>
              <w:t>Elife</w:t>
            </w:r>
            <w:proofErr w:type="spellEnd"/>
          </w:p>
        </w:tc>
        <w:tc>
          <w:tcPr>
            <w:tcW w:w="1701" w:type="dxa"/>
          </w:tcPr>
          <w:p w14:paraId="580F8FEC" w14:textId="40BC7F78" w:rsidR="00681068" w:rsidRDefault="00681068" w:rsidP="00E243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eLife</w:t>
            </w:r>
            <w:proofErr w:type="spellEnd"/>
          </w:p>
        </w:tc>
        <w:tc>
          <w:tcPr>
            <w:tcW w:w="1112" w:type="dxa"/>
          </w:tcPr>
          <w:p w14:paraId="6811380F" w14:textId="1A72F896" w:rsidR="00681068" w:rsidRDefault="00681068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7A083CB" w14:textId="77777777" w:rsidR="00681068" w:rsidRPr="008F5FDC" w:rsidRDefault="00681068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3ECF59C" w14:textId="77777777" w:rsidR="00681068" w:rsidRPr="008F5FDC" w:rsidRDefault="00681068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4974D0C" w14:textId="77777777" w:rsidR="00681068" w:rsidRDefault="00681068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B738401" w14:textId="77777777" w:rsidR="00681068" w:rsidRPr="00716C2B" w:rsidRDefault="00681068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BB975D3" w14:textId="77777777" w:rsidTr="00F45AB4">
        <w:tc>
          <w:tcPr>
            <w:tcW w:w="1668" w:type="dxa"/>
          </w:tcPr>
          <w:p w14:paraId="1AF293DF" w14:textId="6DE9AE27" w:rsidR="00E2436B" w:rsidRPr="004771D9" w:rsidRDefault="00E2436B" w:rsidP="00E243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eLife</w:t>
            </w:r>
            <w:proofErr w:type="spellEnd"/>
          </w:p>
        </w:tc>
        <w:tc>
          <w:tcPr>
            <w:tcW w:w="1701" w:type="dxa"/>
          </w:tcPr>
          <w:p w14:paraId="671FA3C2" w14:textId="38CB114B" w:rsidR="00E2436B" w:rsidRDefault="00E2436B" w:rsidP="00E243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eLife</w:t>
            </w:r>
            <w:proofErr w:type="spellEnd"/>
          </w:p>
        </w:tc>
        <w:tc>
          <w:tcPr>
            <w:tcW w:w="1112" w:type="dxa"/>
          </w:tcPr>
          <w:p w14:paraId="43DA29D6" w14:textId="61633F4A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A460197" w14:textId="091C5031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383C0D9" w14:textId="75F28430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B8DD6A9" w14:textId="48D02C65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08A10F6" w14:textId="7543EDAA" w:rsidR="00E2436B" w:rsidRPr="00716C2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AD1F79" w:rsidRPr="00D405B0" w14:paraId="0A6C3473" w14:textId="77777777" w:rsidTr="00F45AB4">
        <w:tc>
          <w:tcPr>
            <w:tcW w:w="1668" w:type="dxa"/>
          </w:tcPr>
          <w:p w14:paraId="4942F7EF" w14:textId="49B786C5" w:rsidR="00AD1F79" w:rsidRDefault="00AD1F79" w:rsidP="00E243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ELife</w:t>
            </w:r>
            <w:proofErr w:type="spellEnd"/>
          </w:p>
        </w:tc>
        <w:tc>
          <w:tcPr>
            <w:tcW w:w="1701" w:type="dxa"/>
          </w:tcPr>
          <w:p w14:paraId="292E5854" w14:textId="7B9DFC0A" w:rsidR="00AD1F79" w:rsidRDefault="00AD1F79" w:rsidP="00E243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eLife</w:t>
            </w:r>
            <w:proofErr w:type="spellEnd"/>
          </w:p>
        </w:tc>
        <w:tc>
          <w:tcPr>
            <w:tcW w:w="1112" w:type="dxa"/>
          </w:tcPr>
          <w:p w14:paraId="71FF5372" w14:textId="76DAF906" w:rsidR="00AD1F79" w:rsidRDefault="00AD1F79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B3140CF" w14:textId="77777777" w:rsidR="00AD1F79" w:rsidRPr="008F5FDC" w:rsidRDefault="00AD1F79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B9043E7" w14:textId="77777777" w:rsidR="00AD1F79" w:rsidRPr="008F5FDC" w:rsidRDefault="00AD1F79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889D4C0" w14:textId="77777777" w:rsidR="00AD1F79" w:rsidRDefault="00AD1F79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AB3AFCD" w14:textId="77777777" w:rsidR="00AD1F79" w:rsidRPr="00716C2B" w:rsidRDefault="00AD1F79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AD1F79" w:rsidRPr="00D405B0" w14:paraId="2FD99861" w14:textId="77777777" w:rsidTr="00F45AB4">
        <w:tc>
          <w:tcPr>
            <w:tcW w:w="1668" w:type="dxa"/>
          </w:tcPr>
          <w:p w14:paraId="660D51CD" w14:textId="1FAA1AA0" w:rsidR="00AD1F79" w:rsidRDefault="00AD1F79" w:rsidP="00E2436B">
            <w:pPr>
              <w:rPr>
                <w:sz w:val="16"/>
                <w:szCs w:val="16"/>
              </w:rPr>
            </w:pPr>
            <w:r w:rsidRPr="00AD1F79">
              <w:rPr>
                <w:sz w:val="16"/>
                <w:szCs w:val="16"/>
              </w:rPr>
              <w:t>ELIFE</w:t>
            </w:r>
          </w:p>
        </w:tc>
        <w:tc>
          <w:tcPr>
            <w:tcW w:w="1701" w:type="dxa"/>
          </w:tcPr>
          <w:p w14:paraId="280824ED" w14:textId="41ED9CB8" w:rsidR="00AD1F79" w:rsidRDefault="00AD1F79" w:rsidP="00E243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eLife</w:t>
            </w:r>
            <w:proofErr w:type="spellEnd"/>
          </w:p>
        </w:tc>
        <w:tc>
          <w:tcPr>
            <w:tcW w:w="1112" w:type="dxa"/>
          </w:tcPr>
          <w:p w14:paraId="5B7D70D0" w14:textId="53A21CBA" w:rsidR="00AD1F79" w:rsidRDefault="00AD1F79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65DB7CC" w14:textId="77777777" w:rsidR="00AD1F79" w:rsidRPr="008F5FDC" w:rsidRDefault="00AD1F79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460FDF5" w14:textId="77777777" w:rsidR="00AD1F79" w:rsidRPr="008F5FDC" w:rsidRDefault="00AD1F79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7FB4266" w14:textId="77777777" w:rsidR="00AD1F79" w:rsidRDefault="00AD1F79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D2F04D8" w14:textId="77777777" w:rsidR="00AD1F79" w:rsidRPr="00716C2B" w:rsidRDefault="00AD1F79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435B54C" w14:textId="77777777" w:rsidTr="00F45AB4">
        <w:tc>
          <w:tcPr>
            <w:tcW w:w="1668" w:type="dxa"/>
          </w:tcPr>
          <w:p w14:paraId="0E872897" w14:textId="431C5927" w:rsidR="00E2436B" w:rsidRPr="004771D9" w:rsidRDefault="00E2436B" w:rsidP="00E2436B">
            <w:pPr>
              <w:rPr>
                <w:sz w:val="16"/>
                <w:szCs w:val="16"/>
              </w:rPr>
            </w:pPr>
            <w:r w:rsidRPr="004771D9">
              <w:rPr>
                <w:sz w:val="16"/>
                <w:szCs w:val="16"/>
              </w:rPr>
              <w:t>MCAKS715E</w:t>
            </w:r>
          </w:p>
        </w:tc>
        <w:tc>
          <w:tcPr>
            <w:tcW w:w="1701" w:type="dxa"/>
          </w:tcPr>
          <w:p w14:paraId="722CE997" w14:textId="37E831AF" w:rsidR="00E2436B" w:rsidRDefault="00E2436B" w:rsidP="00E2436B">
            <w:pPr>
              <w:rPr>
                <w:sz w:val="16"/>
                <w:szCs w:val="16"/>
              </w:rPr>
            </w:pPr>
            <w:r w:rsidRPr="004771D9">
              <w:rPr>
                <w:sz w:val="16"/>
                <w:szCs w:val="16"/>
              </w:rPr>
              <w:t>MCAK</w:t>
            </w:r>
            <w:r w:rsidRPr="004771D9">
              <w:rPr>
                <w:sz w:val="16"/>
                <w:szCs w:val="16"/>
                <w:vertAlign w:val="subscript"/>
              </w:rPr>
              <w:t>S715E</w:t>
            </w:r>
          </w:p>
        </w:tc>
        <w:tc>
          <w:tcPr>
            <w:tcW w:w="1112" w:type="dxa"/>
          </w:tcPr>
          <w:p w14:paraId="400A43A9" w14:textId="015AC5B5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E0DB495" w14:textId="28077E95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4D28355" w14:textId="6AB7F3B7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Upper</w:t>
            </w:r>
          </w:p>
        </w:tc>
        <w:tc>
          <w:tcPr>
            <w:tcW w:w="1275" w:type="dxa"/>
          </w:tcPr>
          <w:p w14:paraId="58CBCE23" w14:textId="4A017DD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B054504" w14:textId="36451D96" w:rsidR="00E2436B" w:rsidRPr="00716C2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4552C9DF" w14:textId="77777777" w:rsidTr="00F45AB4">
        <w:tc>
          <w:tcPr>
            <w:tcW w:w="1668" w:type="dxa"/>
          </w:tcPr>
          <w:p w14:paraId="56EFCB3B" w14:textId="4C5B3176" w:rsidR="00E2436B" w:rsidRPr="004771D9" w:rsidRDefault="00E2436B" w:rsidP="00E2436B">
            <w:pPr>
              <w:rPr>
                <w:sz w:val="16"/>
                <w:szCs w:val="16"/>
              </w:rPr>
            </w:pPr>
            <w:r w:rsidRPr="004771D9">
              <w:rPr>
                <w:sz w:val="16"/>
                <w:szCs w:val="16"/>
                <w:lang w:val="en-US"/>
              </w:rPr>
              <w:t>Fgf9</w:t>
            </w:r>
          </w:p>
        </w:tc>
        <w:tc>
          <w:tcPr>
            <w:tcW w:w="1701" w:type="dxa"/>
          </w:tcPr>
          <w:p w14:paraId="48548434" w14:textId="75EDDF7D" w:rsidR="00E2436B" w:rsidRDefault="00E2436B" w:rsidP="00E2436B">
            <w:pPr>
              <w:rPr>
                <w:sz w:val="16"/>
                <w:szCs w:val="16"/>
              </w:rPr>
            </w:pPr>
            <w:r w:rsidRPr="004771D9">
              <w:rPr>
                <w:sz w:val="16"/>
                <w:szCs w:val="16"/>
                <w:lang w:val="en-US"/>
              </w:rPr>
              <w:t>Fgf9</w:t>
            </w:r>
          </w:p>
        </w:tc>
        <w:tc>
          <w:tcPr>
            <w:tcW w:w="1112" w:type="dxa"/>
          </w:tcPr>
          <w:p w14:paraId="6D609CB3" w14:textId="41A3A822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21CCAF7" w14:textId="428FE12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E6868C1" w14:textId="5ED590B1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02230678" w14:textId="148CC8B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68772FA" w14:textId="77FD5B1D" w:rsidR="00E2436B" w:rsidRPr="00716C2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7FCD7049" w14:textId="77777777" w:rsidTr="00F45AB4">
        <w:tc>
          <w:tcPr>
            <w:tcW w:w="1668" w:type="dxa"/>
          </w:tcPr>
          <w:p w14:paraId="789E77EA" w14:textId="3C675EA9" w:rsidR="00E2436B" w:rsidRPr="004771D9" w:rsidRDefault="00E2436B" w:rsidP="00E2436B">
            <w:pPr>
              <w:rPr>
                <w:i/>
                <w:sz w:val="16"/>
                <w:szCs w:val="16"/>
              </w:rPr>
            </w:pPr>
            <w:r w:rsidRPr="004771D9">
              <w:rPr>
                <w:sz w:val="16"/>
                <w:szCs w:val="16"/>
                <w:lang w:val="en-US"/>
              </w:rPr>
              <w:t>Fgf</w:t>
            </w: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701" w:type="dxa"/>
          </w:tcPr>
          <w:p w14:paraId="726B43F7" w14:textId="18E35D79" w:rsidR="00E2436B" w:rsidRDefault="00E2436B" w:rsidP="00E2436B">
            <w:pPr>
              <w:rPr>
                <w:sz w:val="16"/>
                <w:szCs w:val="16"/>
              </w:rPr>
            </w:pPr>
            <w:r w:rsidRPr="004771D9">
              <w:rPr>
                <w:sz w:val="16"/>
                <w:szCs w:val="16"/>
                <w:lang w:val="en-US"/>
              </w:rPr>
              <w:t>Fgf</w:t>
            </w: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112" w:type="dxa"/>
          </w:tcPr>
          <w:p w14:paraId="181B5398" w14:textId="6585AE77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1B981FF" w14:textId="24BC534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B62A13E" w14:textId="65A33873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044B222B" w14:textId="4D9D55A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1D0BC1D" w14:textId="27ECCEA7" w:rsidR="00E2436B" w:rsidRPr="00716C2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B02B903" w14:textId="77777777" w:rsidTr="00F45AB4">
        <w:tc>
          <w:tcPr>
            <w:tcW w:w="1668" w:type="dxa"/>
          </w:tcPr>
          <w:p w14:paraId="6F76F151" w14:textId="410B804A" w:rsidR="00E2436B" w:rsidRPr="004771D9" w:rsidRDefault="00E2436B" w:rsidP="00E2436B">
            <w:pPr>
              <w:rPr>
                <w:i/>
                <w:sz w:val="16"/>
                <w:szCs w:val="16"/>
              </w:rPr>
            </w:pPr>
            <w:proofErr w:type="spellStart"/>
            <w:r w:rsidRPr="004771D9">
              <w:rPr>
                <w:sz w:val="16"/>
                <w:szCs w:val="16"/>
                <w:lang w:val="en-US"/>
              </w:rPr>
              <w:t>Fgf</w:t>
            </w:r>
            <w:proofErr w:type="spellEnd"/>
          </w:p>
        </w:tc>
        <w:tc>
          <w:tcPr>
            <w:tcW w:w="1701" w:type="dxa"/>
          </w:tcPr>
          <w:p w14:paraId="4114B38D" w14:textId="714570DE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FGF</w:t>
            </w:r>
          </w:p>
        </w:tc>
        <w:tc>
          <w:tcPr>
            <w:tcW w:w="1112" w:type="dxa"/>
          </w:tcPr>
          <w:p w14:paraId="5238FD44" w14:textId="125F4FED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00BC630" w14:textId="67D42B2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F58F9C2" w14:textId="04BCF4E6" w:rsidR="00E2436B" w:rsidRPr="008F5FDC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Upper</w:t>
            </w:r>
          </w:p>
        </w:tc>
        <w:tc>
          <w:tcPr>
            <w:tcW w:w="1275" w:type="dxa"/>
          </w:tcPr>
          <w:p w14:paraId="7D8C5466" w14:textId="42C0995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372826F" w14:textId="71C83D34" w:rsidR="00E2436B" w:rsidRPr="00716C2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3EAD96AF" w14:textId="77777777" w:rsidTr="00F45AB4">
        <w:tc>
          <w:tcPr>
            <w:tcW w:w="1668" w:type="dxa"/>
          </w:tcPr>
          <w:p w14:paraId="2A3839E2" w14:textId="44C701BF" w:rsidR="00E2436B" w:rsidRPr="004771D9" w:rsidRDefault="00E2436B" w:rsidP="00E2436B">
            <w:pPr>
              <w:rPr>
                <w:sz w:val="16"/>
                <w:szCs w:val="16"/>
                <w:lang w:val="en-US"/>
              </w:rPr>
            </w:pPr>
            <w:r w:rsidRPr="0077260A">
              <w:rPr>
                <w:sz w:val="16"/>
                <w:szCs w:val="16"/>
                <w:lang w:val="en-US"/>
              </w:rPr>
              <w:t>Fgf20-/-</w:t>
            </w:r>
          </w:p>
        </w:tc>
        <w:tc>
          <w:tcPr>
            <w:tcW w:w="1701" w:type="dxa"/>
          </w:tcPr>
          <w:p w14:paraId="4A115437" w14:textId="096E97E7" w:rsidR="00E2436B" w:rsidRDefault="00E2436B" w:rsidP="00E2436B">
            <w:pPr>
              <w:rPr>
                <w:sz w:val="16"/>
                <w:szCs w:val="16"/>
              </w:rPr>
            </w:pPr>
            <w:r w:rsidRPr="0077260A">
              <w:rPr>
                <w:i/>
                <w:sz w:val="16"/>
                <w:szCs w:val="16"/>
                <w:lang w:val="en-US"/>
              </w:rPr>
              <w:t>Fgf20</w:t>
            </w:r>
            <w:r w:rsidRPr="0077260A">
              <w:rPr>
                <w:i/>
                <w:sz w:val="16"/>
                <w:szCs w:val="16"/>
                <w:vertAlign w:val="superscript"/>
                <w:lang w:val="en-US"/>
              </w:rPr>
              <w:t>-/-</w:t>
            </w:r>
          </w:p>
        </w:tc>
        <w:tc>
          <w:tcPr>
            <w:tcW w:w="1112" w:type="dxa"/>
          </w:tcPr>
          <w:p w14:paraId="15D895E7" w14:textId="72C62F17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176330F" w14:textId="5187646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0FB832E" w14:textId="3EBF06D7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7DAAAE12" w14:textId="29E0EB7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BE44165" w14:textId="34B67D4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D5173D8" w14:textId="77777777" w:rsidTr="00F45AB4">
        <w:tc>
          <w:tcPr>
            <w:tcW w:w="1668" w:type="dxa"/>
          </w:tcPr>
          <w:p w14:paraId="361900A9" w14:textId="50E5D92F" w:rsidR="00E2436B" w:rsidRPr="004771D9" w:rsidRDefault="00E2436B" w:rsidP="00E2436B">
            <w:pPr>
              <w:rPr>
                <w:sz w:val="16"/>
                <w:szCs w:val="16"/>
                <w:lang w:val="en-US"/>
              </w:rPr>
            </w:pPr>
            <w:r w:rsidRPr="0077260A">
              <w:rPr>
                <w:sz w:val="16"/>
                <w:szCs w:val="16"/>
                <w:lang w:val="en-US"/>
              </w:rPr>
              <w:t>Fgf9+/+</w:t>
            </w:r>
          </w:p>
        </w:tc>
        <w:tc>
          <w:tcPr>
            <w:tcW w:w="1701" w:type="dxa"/>
          </w:tcPr>
          <w:p w14:paraId="783B127B" w14:textId="58707589" w:rsidR="00E2436B" w:rsidRDefault="00E2436B" w:rsidP="00E2436B">
            <w:pPr>
              <w:rPr>
                <w:sz w:val="16"/>
                <w:szCs w:val="16"/>
              </w:rPr>
            </w:pPr>
            <w:r w:rsidRPr="0077260A">
              <w:rPr>
                <w:i/>
                <w:sz w:val="16"/>
                <w:szCs w:val="16"/>
                <w:lang w:val="en-US"/>
              </w:rPr>
              <w:t>Fgf9</w:t>
            </w:r>
            <w:r w:rsidRPr="0077260A">
              <w:rPr>
                <w:i/>
                <w:sz w:val="16"/>
                <w:szCs w:val="16"/>
                <w:vertAlign w:val="superscript"/>
                <w:lang w:val="en-US"/>
              </w:rPr>
              <w:t>+/+</w:t>
            </w:r>
          </w:p>
        </w:tc>
        <w:tc>
          <w:tcPr>
            <w:tcW w:w="1112" w:type="dxa"/>
          </w:tcPr>
          <w:p w14:paraId="0D40F6A4" w14:textId="2F70A8A7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12146B0" w14:textId="5222E3C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042B218" w14:textId="6E918ED4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4448ACC4" w14:textId="57F05A4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9B70541" w14:textId="3AC4B8C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50996FF" w14:textId="77777777" w:rsidTr="00F45AB4">
        <w:tc>
          <w:tcPr>
            <w:tcW w:w="1668" w:type="dxa"/>
          </w:tcPr>
          <w:p w14:paraId="400D21A6" w14:textId="78BA8F6B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 w:rsidRPr="00E04E6C">
              <w:rPr>
                <w:sz w:val="16"/>
                <w:szCs w:val="16"/>
                <w:lang w:val="en-US"/>
              </w:rPr>
              <w:t>Fgfr1</w:t>
            </w:r>
          </w:p>
        </w:tc>
        <w:tc>
          <w:tcPr>
            <w:tcW w:w="1701" w:type="dxa"/>
          </w:tcPr>
          <w:p w14:paraId="52D0C288" w14:textId="6DCECF52" w:rsidR="00E2436B" w:rsidRPr="004771D9" w:rsidRDefault="00E2436B" w:rsidP="00E2436B">
            <w:pPr>
              <w:rPr>
                <w:bCs/>
                <w:sz w:val="16"/>
                <w:szCs w:val="16"/>
              </w:rPr>
            </w:pPr>
            <w:r w:rsidRPr="00E04E6C">
              <w:rPr>
                <w:bCs/>
                <w:i/>
                <w:sz w:val="16"/>
                <w:szCs w:val="16"/>
                <w:lang w:val="en-US"/>
              </w:rPr>
              <w:t>Fgfr1</w:t>
            </w:r>
          </w:p>
        </w:tc>
        <w:tc>
          <w:tcPr>
            <w:tcW w:w="1112" w:type="dxa"/>
          </w:tcPr>
          <w:p w14:paraId="2DC3C475" w14:textId="08AE8D94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8CB0DAC" w14:textId="1F8A5EBB" w:rsidR="00E2436B" w:rsidRPr="003C033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A54894E" w14:textId="54A1A886" w:rsidR="00E2436B" w:rsidRDefault="00E2436B" w:rsidP="00E2436B">
            <w:pPr>
              <w:jc w:val="center"/>
              <w:rPr>
                <w:sz w:val="16"/>
                <w:szCs w:val="16"/>
              </w:rPr>
            </w:pPr>
            <w:r w:rsidRPr="003C033B"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57A3C49F" w14:textId="27F07ED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8245625" w14:textId="503F80F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483AB08B" w14:textId="77777777" w:rsidTr="00F45AB4">
        <w:tc>
          <w:tcPr>
            <w:tcW w:w="1668" w:type="dxa"/>
          </w:tcPr>
          <w:p w14:paraId="3119EFF7" w14:textId="5AE0E978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 w:rsidRPr="00E04E6C">
              <w:rPr>
                <w:sz w:val="16"/>
                <w:szCs w:val="16"/>
                <w:lang w:val="en-US"/>
              </w:rPr>
              <w:t>Fgfr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01" w:type="dxa"/>
          </w:tcPr>
          <w:p w14:paraId="4B179751" w14:textId="326E2EAF" w:rsidR="00E2436B" w:rsidRPr="004771D9" w:rsidRDefault="00E2436B" w:rsidP="00E2436B">
            <w:pPr>
              <w:rPr>
                <w:bCs/>
                <w:sz w:val="16"/>
                <w:szCs w:val="16"/>
              </w:rPr>
            </w:pPr>
            <w:r w:rsidRPr="00E04E6C">
              <w:rPr>
                <w:bCs/>
                <w:i/>
                <w:sz w:val="16"/>
                <w:szCs w:val="16"/>
                <w:lang w:val="en-US"/>
              </w:rPr>
              <w:t>Fgfr</w:t>
            </w:r>
            <w:r>
              <w:rPr>
                <w:bCs/>
                <w:i/>
                <w:sz w:val="16"/>
                <w:szCs w:val="16"/>
                <w:lang w:val="en-US"/>
              </w:rPr>
              <w:t>2</w:t>
            </w:r>
          </w:p>
        </w:tc>
        <w:tc>
          <w:tcPr>
            <w:tcW w:w="1112" w:type="dxa"/>
          </w:tcPr>
          <w:p w14:paraId="6314EE4B" w14:textId="4801C0A5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6691C85" w14:textId="1A61004E" w:rsidR="00E2436B" w:rsidRPr="003C033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506945B" w14:textId="00D85608" w:rsidR="00E2436B" w:rsidRDefault="00E2436B" w:rsidP="00E2436B">
            <w:pPr>
              <w:jc w:val="center"/>
              <w:rPr>
                <w:sz w:val="16"/>
                <w:szCs w:val="16"/>
              </w:rPr>
            </w:pPr>
            <w:r w:rsidRPr="003C033B"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5E5EEC3E" w14:textId="2F440CD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8762A1E" w14:textId="60ACED3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227EA6A" w14:textId="77777777" w:rsidTr="00F45AB4">
        <w:tc>
          <w:tcPr>
            <w:tcW w:w="1668" w:type="dxa"/>
          </w:tcPr>
          <w:p w14:paraId="739F155E" w14:textId="4D773459" w:rsidR="00E2436B" w:rsidRPr="00E04E6C" w:rsidRDefault="00E2436B" w:rsidP="00E2436B">
            <w:pPr>
              <w:rPr>
                <w:sz w:val="16"/>
                <w:szCs w:val="16"/>
                <w:lang w:val="en-US"/>
              </w:rPr>
            </w:pPr>
            <w:r w:rsidRPr="00E04E6C">
              <w:rPr>
                <w:sz w:val="16"/>
                <w:szCs w:val="16"/>
                <w:lang w:val="en-US"/>
              </w:rPr>
              <w:t>Foxg1Cre</w:t>
            </w:r>
          </w:p>
        </w:tc>
        <w:tc>
          <w:tcPr>
            <w:tcW w:w="1701" w:type="dxa"/>
          </w:tcPr>
          <w:p w14:paraId="3903AB5D" w14:textId="3336ED1A" w:rsidR="00E2436B" w:rsidRPr="00E04E6C" w:rsidRDefault="00E2436B" w:rsidP="00E2436B">
            <w:pPr>
              <w:rPr>
                <w:bCs/>
                <w:i/>
                <w:sz w:val="16"/>
                <w:szCs w:val="16"/>
                <w:lang w:val="en-US"/>
              </w:rPr>
            </w:pPr>
            <w:r w:rsidRPr="00E04E6C">
              <w:rPr>
                <w:bCs/>
                <w:i/>
                <w:sz w:val="16"/>
                <w:szCs w:val="16"/>
                <w:lang w:val="en-US"/>
              </w:rPr>
              <w:t>Foxg1</w:t>
            </w:r>
            <w:r w:rsidRPr="00E04E6C">
              <w:rPr>
                <w:bCs/>
                <w:i/>
                <w:sz w:val="16"/>
                <w:szCs w:val="16"/>
                <w:vertAlign w:val="superscript"/>
                <w:lang w:val="en-US"/>
              </w:rPr>
              <w:t>Cre</w:t>
            </w:r>
          </w:p>
        </w:tc>
        <w:tc>
          <w:tcPr>
            <w:tcW w:w="1112" w:type="dxa"/>
          </w:tcPr>
          <w:p w14:paraId="5CD1DE22" w14:textId="0121EB65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27B14CC" w14:textId="1655780C" w:rsidR="00E2436B" w:rsidRPr="0054096D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A43A5E6" w14:textId="0977C2DC" w:rsidR="00E2436B" w:rsidRPr="003C033B" w:rsidRDefault="00E2436B" w:rsidP="00E2436B">
            <w:pPr>
              <w:jc w:val="center"/>
              <w:rPr>
                <w:sz w:val="16"/>
                <w:szCs w:val="16"/>
              </w:rPr>
            </w:pPr>
            <w:r w:rsidRPr="0054096D"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7E9426AF" w14:textId="65154CC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04069CF" w14:textId="7D2EE9B8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4CB7C8A" w14:textId="77777777" w:rsidTr="00F45AB4">
        <w:tc>
          <w:tcPr>
            <w:tcW w:w="1668" w:type="dxa"/>
          </w:tcPr>
          <w:p w14:paraId="3262FD60" w14:textId="41D3D6E7" w:rsidR="00E2436B" w:rsidRPr="00E04E6C" w:rsidRDefault="00E2436B" w:rsidP="00E2436B">
            <w:pPr>
              <w:rPr>
                <w:sz w:val="16"/>
                <w:szCs w:val="16"/>
                <w:lang w:val="en-US"/>
              </w:rPr>
            </w:pPr>
            <w:r w:rsidRPr="00035269">
              <w:rPr>
                <w:sz w:val="16"/>
                <w:szCs w:val="16"/>
                <w:lang w:val="en-US"/>
              </w:rPr>
              <w:t>Fgf20Cr</w:t>
            </w:r>
            <w:r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701" w:type="dxa"/>
          </w:tcPr>
          <w:p w14:paraId="1A9F1A07" w14:textId="7D69BAC3" w:rsidR="00E2436B" w:rsidRPr="00E04E6C" w:rsidRDefault="00E2436B" w:rsidP="00E2436B">
            <w:pPr>
              <w:rPr>
                <w:bCs/>
                <w:i/>
                <w:sz w:val="16"/>
                <w:szCs w:val="16"/>
                <w:lang w:val="en-US"/>
              </w:rPr>
            </w:pPr>
            <w:r w:rsidRPr="00035269">
              <w:rPr>
                <w:bCs/>
                <w:i/>
                <w:sz w:val="16"/>
                <w:szCs w:val="16"/>
                <w:lang w:val="en-US"/>
              </w:rPr>
              <w:t>Fgf20</w:t>
            </w:r>
            <w:r w:rsidRPr="00035269">
              <w:rPr>
                <w:bCs/>
                <w:i/>
                <w:sz w:val="16"/>
                <w:szCs w:val="16"/>
                <w:vertAlign w:val="superscript"/>
                <w:lang w:val="en-US"/>
              </w:rPr>
              <w:t>Cre</w:t>
            </w:r>
          </w:p>
        </w:tc>
        <w:tc>
          <w:tcPr>
            <w:tcW w:w="1112" w:type="dxa"/>
          </w:tcPr>
          <w:p w14:paraId="64B64353" w14:textId="0747B82B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76A6091" w14:textId="67EB1150" w:rsidR="00E2436B" w:rsidRPr="00737255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F41BD9D" w14:textId="56D9AA62" w:rsidR="00E2436B" w:rsidRPr="0054096D" w:rsidRDefault="00E2436B" w:rsidP="00E2436B">
            <w:pPr>
              <w:jc w:val="center"/>
              <w:rPr>
                <w:sz w:val="16"/>
                <w:szCs w:val="16"/>
              </w:rPr>
            </w:pPr>
            <w:r w:rsidRPr="00737255"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65D5FF55" w14:textId="0BC934FA" w:rsidR="00E2436B" w:rsidRPr="00DD30C9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814108B" w14:textId="41021B7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57EF1485" w14:textId="77777777" w:rsidTr="00F45AB4">
        <w:tc>
          <w:tcPr>
            <w:tcW w:w="1668" w:type="dxa"/>
          </w:tcPr>
          <w:p w14:paraId="6E43DE4F" w14:textId="3A22A56F" w:rsidR="00E2436B" w:rsidRPr="00035269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Dermo1c</w:t>
            </w:r>
            <w:r w:rsidRPr="00035269">
              <w:rPr>
                <w:sz w:val="16"/>
                <w:szCs w:val="16"/>
                <w:lang w:val="en-US"/>
              </w:rPr>
              <w:t>re</w:t>
            </w:r>
          </w:p>
        </w:tc>
        <w:tc>
          <w:tcPr>
            <w:tcW w:w="1701" w:type="dxa"/>
          </w:tcPr>
          <w:p w14:paraId="3CB47C61" w14:textId="7F602582" w:rsidR="00E2436B" w:rsidRPr="00035269" w:rsidRDefault="00E2436B" w:rsidP="00E2436B">
            <w:pPr>
              <w:rPr>
                <w:bCs/>
                <w:i/>
                <w:sz w:val="16"/>
                <w:szCs w:val="16"/>
                <w:lang w:val="en-US"/>
              </w:rPr>
            </w:pPr>
            <w:r w:rsidRPr="00035269">
              <w:rPr>
                <w:bCs/>
                <w:i/>
                <w:sz w:val="16"/>
                <w:szCs w:val="16"/>
                <w:lang w:val="en-US"/>
              </w:rPr>
              <w:t>Dermo1</w:t>
            </w:r>
            <w:r w:rsidRPr="00035269">
              <w:rPr>
                <w:bCs/>
                <w:i/>
                <w:sz w:val="16"/>
                <w:szCs w:val="16"/>
                <w:vertAlign w:val="superscript"/>
                <w:lang w:val="en-US"/>
              </w:rPr>
              <w:t>Cre</w:t>
            </w:r>
          </w:p>
        </w:tc>
        <w:tc>
          <w:tcPr>
            <w:tcW w:w="1112" w:type="dxa"/>
          </w:tcPr>
          <w:p w14:paraId="73145C7E" w14:textId="268BDD25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9DBDAC4" w14:textId="400429AA" w:rsidR="00E2436B" w:rsidRPr="00737255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F2D4402" w14:textId="14458ED4" w:rsidR="00E2436B" w:rsidRPr="00737255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70DCAD3" w14:textId="08E53486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696F2D8" w14:textId="5C1CAF4D" w:rsidR="00E2436B" w:rsidRPr="00DD30C9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51064F89" w14:textId="77777777" w:rsidTr="00F45AB4">
        <w:tc>
          <w:tcPr>
            <w:tcW w:w="1668" w:type="dxa"/>
          </w:tcPr>
          <w:p w14:paraId="2B143AF0" w14:textId="587A0468" w:rsidR="00E2436B" w:rsidRPr="00E04E6C" w:rsidRDefault="00E2436B" w:rsidP="00E2436B">
            <w:pPr>
              <w:rPr>
                <w:sz w:val="16"/>
                <w:szCs w:val="16"/>
                <w:lang w:val="en-US"/>
              </w:rPr>
            </w:pPr>
            <w:r w:rsidRPr="00035269">
              <w:rPr>
                <w:sz w:val="16"/>
                <w:szCs w:val="16"/>
                <w:lang w:val="en-US"/>
              </w:rPr>
              <w:t>Dermo1Cre</w:t>
            </w:r>
          </w:p>
        </w:tc>
        <w:tc>
          <w:tcPr>
            <w:tcW w:w="1701" w:type="dxa"/>
          </w:tcPr>
          <w:p w14:paraId="4225DE62" w14:textId="77F1AA97" w:rsidR="00E2436B" w:rsidRPr="00E04E6C" w:rsidRDefault="00E2436B" w:rsidP="00E2436B">
            <w:pPr>
              <w:rPr>
                <w:bCs/>
                <w:i/>
                <w:sz w:val="16"/>
                <w:szCs w:val="16"/>
                <w:lang w:val="en-US"/>
              </w:rPr>
            </w:pPr>
            <w:r w:rsidRPr="00035269">
              <w:rPr>
                <w:bCs/>
                <w:i/>
                <w:sz w:val="16"/>
                <w:szCs w:val="16"/>
                <w:lang w:val="en-US"/>
              </w:rPr>
              <w:t>Dermo1</w:t>
            </w:r>
            <w:r w:rsidRPr="00035269">
              <w:rPr>
                <w:bCs/>
                <w:i/>
                <w:sz w:val="16"/>
                <w:szCs w:val="16"/>
                <w:vertAlign w:val="superscript"/>
                <w:lang w:val="en-US"/>
              </w:rPr>
              <w:t>Cre</w:t>
            </w:r>
          </w:p>
        </w:tc>
        <w:tc>
          <w:tcPr>
            <w:tcW w:w="1112" w:type="dxa"/>
          </w:tcPr>
          <w:p w14:paraId="41D11D3C" w14:textId="2B136BA2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E439B02" w14:textId="7ABF4568" w:rsidR="00E2436B" w:rsidRPr="00737255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E5B5327" w14:textId="526455FD" w:rsidR="00E2436B" w:rsidRPr="0054096D" w:rsidRDefault="00E2436B" w:rsidP="00E2436B">
            <w:pPr>
              <w:jc w:val="center"/>
              <w:rPr>
                <w:sz w:val="16"/>
                <w:szCs w:val="16"/>
              </w:rPr>
            </w:pPr>
            <w:r w:rsidRPr="00737255"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7900358A" w14:textId="537E06C5" w:rsidR="00E2436B" w:rsidRPr="00DD30C9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091B62A" w14:textId="24D69FB1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0D7B1628" w14:textId="77777777" w:rsidTr="00F45AB4">
        <w:tc>
          <w:tcPr>
            <w:tcW w:w="1668" w:type="dxa"/>
          </w:tcPr>
          <w:p w14:paraId="063A9334" w14:textId="38CEA9E3" w:rsidR="00E2436B" w:rsidRPr="004771D9" w:rsidRDefault="00E2436B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bgal</w:t>
            </w:r>
            <w:proofErr w:type="spellEnd"/>
          </w:p>
        </w:tc>
        <w:tc>
          <w:tcPr>
            <w:tcW w:w="1701" w:type="dxa"/>
          </w:tcPr>
          <w:p w14:paraId="102DF6FA" w14:textId="6CB27260" w:rsidR="00E2436B" w:rsidRDefault="00E2436B" w:rsidP="00E2436B">
            <w:pPr>
              <w:rPr>
                <w:sz w:val="16"/>
                <w:szCs w:val="16"/>
              </w:rPr>
            </w:pPr>
            <w:r w:rsidRPr="004771D9">
              <w:rPr>
                <w:bCs/>
                <w:sz w:val="16"/>
                <w:szCs w:val="16"/>
              </w:rPr>
              <w:t>β</w:t>
            </w:r>
            <w:r>
              <w:rPr>
                <w:bCs/>
                <w:sz w:val="16"/>
                <w:szCs w:val="16"/>
              </w:rPr>
              <w:t>Gal</w:t>
            </w:r>
          </w:p>
        </w:tc>
        <w:tc>
          <w:tcPr>
            <w:tcW w:w="1112" w:type="dxa"/>
          </w:tcPr>
          <w:p w14:paraId="4E689A6E" w14:textId="6D8A002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510E1D7" w14:textId="16D6A124" w:rsidR="00E2436B" w:rsidRPr="0054096D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DF93DFD" w14:textId="329E7C3C" w:rsidR="00E2436B" w:rsidRDefault="00E2436B" w:rsidP="00E2436B">
            <w:pPr>
              <w:jc w:val="center"/>
              <w:rPr>
                <w:sz w:val="16"/>
                <w:szCs w:val="16"/>
              </w:rPr>
            </w:pPr>
            <w:r w:rsidRPr="0054096D"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28A2B182" w14:textId="58B900E5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DCBC615" w14:textId="4C6448D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C21CB30" w14:textId="77777777" w:rsidTr="00F45AB4">
        <w:tc>
          <w:tcPr>
            <w:tcW w:w="1668" w:type="dxa"/>
          </w:tcPr>
          <w:p w14:paraId="7EEDD2A5" w14:textId="470A2A47" w:rsidR="00E2436B" w:rsidRPr="004771D9" w:rsidRDefault="00E2436B" w:rsidP="00E2436B">
            <w:pPr>
              <w:rPr>
                <w:sz w:val="16"/>
                <w:szCs w:val="16"/>
                <w:lang w:val="en-US"/>
              </w:rPr>
            </w:pPr>
            <w:r w:rsidRPr="00035269">
              <w:rPr>
                <w:sz w:val="16"/>
                <w:szCs w:val="16"/>
                <w:lang w:val="en-US"/>
              </w:rPr>
              <w:t>Sox2+</w:t>
            </w:r>
          </w:p>
        </w:tc>
        <w:tc>
          <w:tcPr>
            <w:tcW w:w="1701" w:type="dxa"/>
          </w:tcPr>
          <w:p w14:paraId="04B6F9CF" w14:textId="73809235" w:rsidR="00E2436B" w:rsidRDefault="00E2436B" w:rsidP="00E2436B">
            <w:pPr>
              <w:rPr>
                <w:sz w:val="16"/>
                <w:szCs w:val="16"/>
              </w:rPr>
            </w:pPr>
            <w:r w:rsidRPr="00035269">
              <w:rPr>
                <w:sz w:val="16"/>
                <w:szCs w:val="16"/>
                <w:lang w:val="en-US"/>
              </w:rPr>
              <w:t>Sox2</w:t>
            </w:r>
            <w:r w:rsidRPr="00035269"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7A9A2308" w14:textId="6234C154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729B17A" w14:textId="42F0AD6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63EE9E3" w14:textId="73B4B8FD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51330D42" w14:textId="3E4BB01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69F663C" w14:textId="78AFDEA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2343C3" w:rsidRPr="00D405B0" w14:paraId="2613562B" w14:textId="77777777" w:rsidTr="00F45AB4">
        <w:tc>
          <w:tcPr>
            <w:tcW w:w="1668" w:type="dxa"/>
          </w:tcPr>
          <w:p w14:paraId="19D250A7" w14:textId="4EDD8749" w:rsidR="002343C3" w:rsidRPr="00035269" w:rsidRDefault="002343C3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Sox2</w:t>
            </w:r>
          </w:p>
        </w:tc>
        <w:tc>
          <w:tcPr>
            <w:tcW w:w="1701" w:type="dxa"/>
          </w:tcPr>
          <w:p w14:paraId="346CCA4B" w14:textId="239BE94B" w:rsidR="002343C3" w:rsidRPr="002343C3" w:rsidRDefault="002343C3" w:rsidP="00E2436B">
            <w:pPr>
              <w:rPr>
                <w:i/>
                <w:sz w:val="16"/>
                <w:szCs w:val="16"/>
                <w:lang w:val="en-US"/>
              </w:rPr>
            </w:pPr>
            <w:r w:rsidRPr="002343C3">
              <w:rPr>
                <w:i/>
                <w:sz w:val="16"/>
                <w:szCs w:val="16"/>
                <w:lang w:val="en-US"/>
              </w:rPr>
              <w:t>Sox2</w:t>
            </w:r>
          </w:p>
        </w:tc>
        <w:tc>
          <w:tcPr>
            <w:tcW w:w="1112" w:type="dxa"/>
          </w:tcPr>
          <w:p w14:paraId="4C997EDB" w14:textId="2F5199B2" w:rsidR="002343C3" w:rsidRDefault="002343C3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7A468B5" w14:textId="77777777" w:rsidR="002343C3" w:rsidRDefault="002343C3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951B6BB" w14:textId="4FC14751" w:rsidR="002343C3" w:rsidRDefault="00046018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0EDBE8A5" w14:textId="77777777" w:rsidR="002343C3" w:rsidRDefault="002343C3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578CB13" w14:textId="77777777" w:rsidR="002343C3" w:rsidRDefault="002343C3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092EDC32" w14:textId="77777777" w:rsidTr="00F45AB4">
        <w:tc>
          <w:tcPr>
            <w:tcW w:w="1668" w:type="dxa"/>
          </w:tcPr>
          <w:p w14:paraId="6FC8EEA3" w14:textId="43857381" w:rsidR="00E2436B" w:rsidRPr="004771D9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...</w:t>
            </w:r>
          </w:p>
        </w:tc>
        <w:tc>
          <w:tcPr>
            <w:tcW w:w="1701" w:type="dxa"/>
          </w:tcPr>
          <w:p w14:paraId="0A77DEED" w14:textId="6F146323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112" w:type="dxa"/>
          </w:tcPr>
          <w:p w14:paraId="33AFD961" w14:textId="1CE99DF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D836ADC" w14:textId="2638512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C332950" w14:textId="4B850C3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9334A30" w14:textId="0DFD0376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1C4E26A" w14:textId="3E7A7D3D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6C3765A3" w14:textId="77777777" w:rsidTr="00F45AB4">
        <w:tc>
          <w:tcPr>
            <w:tcW w:w="1668" w:type="dxa"/>
          </w:tcPr>
          <w:p w14:paraId="5BAF7872" w14:textId="31AF4D14" w:rsidR="00E2436B" w:rsidRPr="004771D9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H2O2</w:t>
            </w:r>
          </w:p>
        </w:tc>
        <w:tc>
          <w:tcPr>
            <w:tcW w:w="1701" w:type="dxa"/>
          </w:tcPr>
          <w:p w14:paraId="75ACA346" w14:textId="27075B36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H</w:t>
            </w:r>
            <w:r w:rsidRPr="00985DDE">
              <w:rPr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O</w:t>
            </w:r>
            <w:r w:rsidRPr="00985DDE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1112" w:type="dxa"/>
          </w:tcPr>
          <w:p w14:paraId="7B00A9EA" w14:textId="6042FEC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4B80537" w14:textId="598D5898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3836F04" w14:textId="4A338D5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0439256" w14:textId="7C236FEA" w:rsidR="00E2436B" w:rsidRPr="007D1E6F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446D3C8" w14:textId="76894D4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5BCEFF42" w14:textId="77777777" w:rsidTr="00F45AB4">
        <w:tc>
          <w:tcPr>
            <w:tcW w:w="1668" w:type="dxa"/>
          </w:tcPr>
          <w:p w14:paraId="4118E3F5" w14:textId="1FAE86BA" w:rsidR="00E2436B" w:rsidRPr="004771D9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that that </w:t>
            </w:r>
          </w:p>
        </w:tc>
        <w:tc>
          <w:tcPr>
            <w:tcW w:w="1701" w:type="dxa"/>
          </w:tcPr>
          <w:p w14:paraId="72EE01FF" w14:textId="7E94A031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that </w:t>
            </w:r>
          </w:p>
        </w:tc>
        <w:tc>
          <w:tcPr>
            <w:tcW w:w="1112" w:type="dxa"/>
          </w:tcPr>
          <w:p w14:paraId="2FCF853B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C4D4A68" w14:textId="1E8CB7D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736E9FF" w14:textId="36C18B16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14B5D5F" w14:textId="0C66A4F1" w:rsidR="00E2436B" w:rsidRPr="007D1E6F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0BBB301" w14:textId="58D266A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32238592" w14:textId="77777777" w:rsidTr="00F45AB4">
        <w:tc>
          <w:tcPr>
            <w:tcW w:w="1668" w:type="dxa"/>
          </w:tcPr>
          <w:p w14:paraId="6CDE3FBC" w14:textId="00124163" w:rsidR="00E2436B" w:rsidRPr="004771D9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</w:t>
            </w:r>
            <w:proofErr w:type="spellStart"/>
            <w:r>
              <w:rPr>
                <w:sz w:val="16"/>
                <w:szCs w:val="16"/>
                <w:lang w:val="en-US"/>
              </w:rPr>
              <w:t>the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253FEE39" w14:textId="679D7C18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</w:p>
        </w:tc>
        <w:tc>
          <w:tcPr>
            <w:tcW w:w="1112" w:type="dxa"/>
          </w:tcPr>
          <w:p w14:paraId="20A2D0A8" w14:textId="7777777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730A161" w14:textId="177610F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12B8F9B" w14:textId="3A018DF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28362F5" w14:textId="1AB9CC5F" w:rsidR="00E2436B" w:rsidRPr="007D1E6F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F30E73B" w14:textId="64E223F6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05385EA8" w14:textId="77777777" w:rsidTr="00F45AB4">
        <w:tc>
          <w:tcPr>
            <w:tcW w:w="1668" w:type="dxa"/>
          </w:tcPr>
          <w:p w14:paraId="395B262C" w14:textId="1E14723D" w:rsidR="00E2436B" w:rsidRPr="004771D9" w:rsidRDefault="00E2436B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ttna</w:t>
            </w:r>
            <w:proofErr w:type="spellEnd"/>
          </w:p>
        </w:tc>
        <w:tc>
          <w:tcPr>
            <w:tcW w:w="1701" w:type="dxa"/>
          </w:tcPr>
          <w:p w14:paraId="78D43DA6" w14:textId="7563AE4E" w:rsidR="00E2436B" w:rsidRDefault="00E2436B" w:rsidP="00E243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ttna</w:t>
            </w:r>
            <w:proofErr w:type="spellEnd"/>
          </w:p>
        </w:tc>
        <w:tc>
          <w:tcPr>
            <w:tcW w:w="1112" w:type="dxa"/>
          </w:tcPr>
          <w:p w14:paraId="014DF714" w14:textId="0C22DB61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FA6521A" w14:textId="2775CDB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70C71CA" w14:textId="0FABDF68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2BC063C9" w14:textId="528A913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3761CB7" w14:textId="28F11C88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53093968" w14:textId="77777777" w:rsidTr="00F45AB4">
        <w:tc>
          <w:tcPr>
            <w:tcW w:w="1668" w:type="dxa"/>
          </w:tcPr>
          <w:p w14:paraId="7D372610" w14:textId="44CF51C9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ttnb</w:t>
            </w:r>
            <w:proofErr w:type="spellEnd"/>
          </w:p>
        </w:tc>
        <w:tc>
          <w:tcPr>
            <w:tcW w:w="1701" w:type="dxa"/>
          </w:tcPr>
          <w:p w14:paraId="47BC3417" w14:textId="61F65A85" w:rsidR="00E2436B" w:rsidRDefault="00E2436B" w:rsidP="00E243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ttnb</w:t>
            </w:r>
            <w:proofErr w:type="spellEnd"/>
          </w:p>
        </w:tc>
        <w:tc>
          <w:tcPr>
            <w:tcW w:w="1112" w:type="dxa"/>
          </w:tcPr>
          <w:p w14:paraId="1A272F00" w14:textId="4689CB2F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E656A2A" w14:textId="6D61B43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C42C1E7" w14:textId="3AA88790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1A0F447C" w14:textId="44E0606D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815AFE1" w14:textId="6EE0195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F3AABA4" w14:textId="77777777" w:rsidTr="00F45AB4">
        <w:tc>
          <w:tcPr>
            <w:tcW w:w="1668" w:type="dxa"/>
          </w:tcPr>
          <w:p w14:paraId="49CF694C" w14:textId="6739054D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pdim</w:t>
            </w:r>
            <w:proofErr w:type="spellEnd"/>
          </w:p>
        </w:tc>
        <w:tc>
          <w:tcPr>
            <w:tcW w:w="1701" w:type="dxa"/>
          </w:tcPr>
          <w:p w14:paraId="350770B0" w14:textId="683A8F80" w:rsidR="00E2436B" w:rsidRPr="00DE1897" w:rsidRDefault="00E2436B" w:rsidP="00E2436B">
            <w:pPr>
              <w:rPr>
                <w:sz w:val="16"/>
                <w:szCs w:val="16"/>
              </w:rPr>
            </w:pPr>
            <w:proofErr w:type="spellStart"/>
            <w:r w:rsidRPr="00DE1897">
              <w:rPr>
                <w:sz w:val="16"/>
                <w:szCs w:val="16"/>
                <w:lang w:val="en-US"/>
              </w:rPr>
              <w:t>P</w:t>
            </w:r>
            <w:r w:rsidRPr="00DE1897">
              <w:rPr>
                <w:iCs/>
                <w:sz w:val="16"/>
                <w:szCs w:val="16"/>
                <w:vertAlign w:val="subscript"/>
                <w:lang w:val="en-US"/>
              </w:rPr>
              <w:t>dim</w:t>
            </w:r>
            <w:proofErr w:type="spellEnd"/>
          </w:p>
        </w:tc>
        <w:tc>
          <w:tcPr>
            <w:tcW w:w="1112" w:type="dxa"/>
          </w:tcPr>
          <w:p w14:paraId="797ACEE0" w14:textId="533B16E8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C7B856F" w14:textId="584C119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75F5764" w14:textId="7E4C3433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14D539F9" w14:textId="26387C4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FA88673" w14:textId="6004F58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4E920D27" w14:textId="77777777" w:rsidTr="00F45AB4">
        <w:tc>
          <w:tcPr>
            <w:tcW w:w="1668" w:type="dxa"/>
          </w:tcPr>
          <w:p w14:paraId="3245C6DD" w14:textId="540F5EF1" w:rsidR="00E2436B" w:rsidRPr="00DE1897" w:rsidRDefault="00E2436B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DE1897">
              <w:rPr>
                <w:sz w:val="16"/>
                <w:szCs w:val="16"/>
                <w:lang w:val="en-US"/>
              </w:rPr>
              <w:t>Pdim</w:t>
            </w:r>
            <w:proofErr w:type="spellEnd"/>
          </w:p>
        </w:tc>
        <w:tc>
          <w:tcPr>
            <w:tcW w:w="1701" w:type="dxa"/>
          </w:tcPr>
          <w:p w14:paraId="39EAE081" w14:textId="732376E4" w:rsidR="00E2436B" w:rsidRPr="00DE1897" w:rsidRDefault="00E2436B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DE1897">
              <w:rPr>
                <w:sz w:val="16"/>
                <w:szCs w:val="16"/>
                <w:lang w:val="en-US"/>
              </w:rPr>
              <w:t>P</w:t>
            </w:r>
            <w:r w:rsidRPr="00DE1897">
              <w:rPr>
                <w:iCs/>
                <w:sz w:val="16"/>
                <w:szCs w:val="16"/>
                <w:vertAlign w:val="subscript"/>
                <w:lang w:val="en-US"/>
              </w:rPr>
              <w:t>dim</w:t>
            </w:r>
            <w:proofErr w:type="spellEnd"/>
          </w:p>
        </w:tc>
        <w:tc>
          <w:tcPr>
            <w:tcW w:w="1112" w:type="dxa"/>
          </w:tcPr>
          <w:p w14:paraId="02B39500" w14:textId="1CEAAB8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D32A361" w14:textId="794C1696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E67D633" w14:textId="39BAC55F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35A5C1FF" w14:textId="394C234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0913B05" w14:textId="38F2D9A0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0AAE7BEA" w14:textId="77777777" w:rsidTr="00F45AB4">
        <w:tc>
          <w:tcPr>
            <w:tcW w:w="1668" w:type="dxa"/>
          </w:tcPr>
          <w:p w14:paraId="26A65140" w14:textId="7A4FDECA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5B7C62">
              <w:rPr>
                <w:sz w:val="16"/>
                <w:szCs w:val="16"/>
                <w:lang w:val="en-US"/>
              </w:rPr>
              <w:t>Kdm</w:t>
            </w:r>
            <w:proofErr w:type="spellEnd"/>
          </w:p>
        </w:tc>
        <w:tc>
          <w:tcPr>
            <w:tcW w:w="1701" w:type="dxa"/>
          </w:tcPr>
          <w:p w14:paraId="5587D3FA" w14:textId="483AE69A" w:rsidR="00E2436B" w:rsidRPr="00DE1897" w:rsidRDefault="00E2436B" w:rsidP="00E2436B">
            <w:pPr>
              <w:rPr>
                <w:sz w:val="16"/>
                <w:szCs w:val="16"/>
              </w:rPr>
            </w:pPr>
            <w:proofErr w:type="spellStart"/>
            <w:r w:rsidRPr="00DE1897">
              <w:rPr>
                <w:sz w:val="16"/>
                <w:szCs w:val="16"/>
                <w:lang w:val="en-US"/>
              </w:rPr>
              <w:t>K</w:t>
            </w:r>
            <w:r w:rsidRPr="00DE1897">
              <w:rPr>
                <w:sz w:val="16"/>
                <w:szCs w:val="16"/>
                <w:vertAlign w:val="subscript"/>
                <w:lang w:val="en-US"/>
              </w:rPr>
              <w:t>dm</w:t>
            </w:r>
            <w:proofErr w:type="spellEnd"/>
          </w:p>
        </w:tc>
        <w:tc>
          <w:tcPr>
            <w:tcW w:w="1112" w:type="dxa"/>
          </w:tcPr>
          <w:p w14:paraId="56DBF27D" w14:textId="71C4484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1B97856" w14:textId="770B69E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EF288FD" w14:textId="2AB2A039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0FEF6483" w14:textId="57939FB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97E3B1C" w14:textId="55644D4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A9C7398" w14:textId="77777777" w:rsidTr="00F45AB4">
        <w:tc>
          <w:tcPr>
            <w:tcW w:w="1668" w:type="dxa"/>
          </w:tcPr>
          <w:p w14:paraId="0C577D65" w14:textId="34D93D71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Kcomp</w:t>
            </w:r>
            <w:proofErr w:type="spellEnd"/>
          </w:p>
        </w:tc>
        <w:tc>
          <w:tcPr>
            <w:tcW w:w="1701" w:type="dxa"/>
          </w:tcPr>
          <w:p w14:paraId="13724CBB" w14:textId="3377DAFF" w:rsidR="00E2436B" w:rsidRPr="000B63FA" w:rsidRDefault="00E2436B" w:rsidP="00E2436B">
            <w:pPr>
              <w:rPr>
                <w:sz w:val="16"/>
                <w:szCs w:val="16"/>
              </w:rPr>
            </w:pPr>
            <w:proofErr w:type="spellStart"/>
            <w:r w:rsidRPr="000B63FA">
              <w:rPr>
                <w:sz w:val="16"/>
                <w:szCs w:val="16"/>
                <w:lang w:val="en-US"/>
              </w:rPr>
              <w:t>k</w:t>
            </w:r>
            <w:r w:rsidRPr="000B63FA">
              <w:rPr>
                <w:sz w:val="16"/>
                <w:szCs w:val="16"/>
                <w:vertAlign w:val="subscript"/>
                <w:lang w:val="en-US"/>
              </w:rPr>
              <w:t>comp</w:t>
            </w:r>
            <w:proofErr w:type="spellEnd"/>
          </w:p>
        </w:tc>
        <w:tc>
          <w:tcPr>
            <w:tcW w:w="1112" w:type="dxa"/>
          </w:tcPr>
          <w:p w14:paraId="22F66EE3" w14:textId="121639B2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0F78E9E" w14:textId="0BEBCFF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308C2D8" w14:textId="634A359C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1DF685B2" w14:textId="03F6B14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227C424" w14:textId="29FAF77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6296ACBB" w14:textId="77777777" w:rsidTr="00F45AB4">
        <w:tc>
          <w:tcPr>
            <w:tcW w:w="1668" w:type="dxa"/>
          </w:tcPr>
          <w:p w14:paraId="4072D9D4" w14:textId="19F3DE1C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AA497F">
              <w:rPr>
                <w:sz w:val="16"/>
                <w:szCs w:val="16"/>
                <w:lang w:val="en-US"/>
              </w:rPr>
              <w:t>kact</w:t>
            </w:r>
            <w:proofErr w:type="spellEnd"/>
          </w:p>
        </w:tc>
        <w:tc>
          <w:tcPr>
            <w:tcW w:w="1701" w:type="dxa"/>
          </w:tcPr>
          <w:p w14:paraId="111B7EDF" w14:textId="3608BE0F" w:rsidR="00E2436B" w:rsidRPr="00AA497F" w:rsidRDefault="00E2436B" w:rsidP="00E2436B">
            <w:pPr>
              <w:rPr>
                <w:sz w:val="16"/>
                <w:szCs w:val="16"/>
              </w:rPr>
            </w:pPr>
            <w:proofErr w:type="spellStart"/>
            <w:r w:rsidRPr="00AA497F">
              <w:rPr>
                <w:iCs/>
                <w:sz w:val="16"/>
                <w:szCs w:val="16"/>
                <w:lang w:val="en-US"/>
              </w:rPr>
              <w:t>k</w:t>
            </w:r>
            <w:r w:rsidRPr="00AA497F">
              <w:rPr>
                <w:iCs/>
                <w:sz w:val="16"/>
                <w:szCs w:val="16"/>
                <w:vertAlign w:val="subscript"/>
                <w:lang w:val="en-US"/>
              </w:rPr>
              <w:t>act</w:t>
            </w:r>
            <w:proofErr w:type="spellEnd"/>
          </w:p>
        </w:tc>
        <w:tc>
          <w:tcPr>
            <w:tcW w:w="1112" w:type="dxa"/>
          </w:tcPr>
          <w:p w14:paraId="66DEF738" w14:textId="79B00A0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C34B7DA" w14:textId="7095FDFC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2BF00C1" w14:textId="24272149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1464EC79" w14:textId="1BF526F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48CA4AF" w14:textId="26E4A02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44EB64FA" w14:textId="77777777" w:rsidTr="00F45AB4">
        <w:tc>
          <w:tcPr>
            <w:tcW w:w="1668" w:type="dxa"/>
          </w:tcPr>
          <w:p w14:paraId="4962CC90" w14:textId="6501E55B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AA497F">
              <w:rPr>
                <w:sz w:val="16"/>
                <w:szCs w:val="16"/>
                <w:lang w:val="en-US"/>
              </w:rPr>
              <w:t>ktri</w:t>
            </w:r>
            <w:proofErr w:type="spellEnd"/>
          </w:p>
        </w:tc>
        <w:tc>
          <w:tcPr>
            <w:tcW w:w="1701" w:type="dxa"/>
          </w:tcPr>
          <w:p w14:paraId="6E4E94A4" w14:textId="7DA91F0C" w:rsidR="00E2436B" w:rsidRDefault="00E2436B" w:rsidP="00E2436B">
            <w:pPr>
              <w:rPr>
                <w:sz w:val="16"/>
                <w:szCs w:val="16"/>
              </w:rPr>
            </w:pPr>
            <w:proofErr w:type="spellStart"/>
            <w:r w:rsidRPr="00AA497F">
              <w:rPr>
                <w:iCs/>
                <w:sz w:val="16"/>
                <w:szCs w:val="16"/>
                <w:lang w:val="en-US"/>
              </w:rPr>
              <w:t>k</w:t>
            </w:r>
            <w:r w:rsidRPr="00AA497F">
              <w:rPr>
                <w:iCs/>
                <w:sz w:val="16"/>
                <w:szCs w:val="16"/>
                <w:vertAlign w:val="subscript"/>
                <w:lang w:val="en-US"/>
              </w:rPr>
              <w:t>tri</w:t>
            </w:r>
            <w:proofErr w:type="spellEnd"/>
          </w:p>
        </w:tc>
        <w:tc>
          <w:tcPr>
            <w:tcW w:w="1112" w:type="dxa"/>
          </w:tcPr>
          <w:p w14:paraId="57A939BC" w14:textId="717E6AE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12860BE" w14:textId="453DA2C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218B957" w14:textId="5D7DE0DD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Lower</w:t>
            </w:r>
          </w:p>
        </w:tc>
        <w:tc>
          <w:tcPr>
            <w:tcW w:w="1275" w:type="dxa"/>
          </w:tcPr>
          <w:p w14:paraId="262835CE" w14:textId="2BE1E55F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98B027D" w14:textId="14292D21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1B08FF75" w14:textId="77777777" w:rsidTr="00F45AB4">
        <w:tc>
          <w:tcPr>
            <w:tcW w:w="1668" w:type="dxa"/>
          </w:tcPr>
          <w:p w14:paraId="0D804613" w14:textId="7A5FDFAD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 w:rsidRPr="003A1FE5">
              <w:rPr>
                <w:sz w:val="16"/>
                <w:szCs w:val="16"/>
                <w:lang w:val="en-US"/>
              </w:rPr>
              <w:t>Chlamydomonas</w:t>
            </w:r>
          </w:p>
        </w:tc>
        <w:tc>
          <w:tcPr>
            <w:tcW w:w="1701" w:type="dxa"/>
          </w:tcPr>
          <w:p w14:paraId="0D0CF1C4" w14:textId="1643F4EB" w:rsidR="00E2436B" w:rsidRPr="003A1FE5" w:rsidRDefault="00E2436B" w:rsidP="00E2436B">
            <w:pPr>
              <w:rPr>
                <w:i/>
                <w:sz w:val="16"/>
                <w:szCs w:val="16"/>
              </w:rPr>
            </w:pPr>
            <w:r w:rsidRPr="003A1FE5">
              <w:rPr>
                <w:i/>
                <w:sz w:val="16"/>
                <w:szCs w:val="16"/>
              </w:rPr>
              <w:t>Chlamydomonas</w:t>
            </w:r>
          </w:p>
        </w:tc>
        <w:tc>
          <w:tcPr>
            <w:tcW w:w="1112" w:type="dxa"/>
          </w:tcPr>
          <w:p w14:paraId="44A39BC8" w14:textId="481790A5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112EF6D" w14:textId="7D51AE0D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39C2E9B" w14:textId="4514266D" w:rsidR="00E2436B" w:rsidRDefault="00E2436B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75" w:type="dxa"/>
          </w:tcPr>
          <w:p w14:paraId="21EC6E7F" w14:textId="0AB506A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9B4E02E" w14:textId="5DCC3EC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33023560" w14:textId="77777777" w:rsidTr="00F45AB4">
        <w:tc>
          <w:tcPr>
            <w:tcW w:w="1668" w:type="dxa"/>
          </w:tcPr>
          <w:p w14:paraId="6D2713FD" w14:textId="7BFE881F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discussion section</w:t>
            </w:r>
          </w:p>
        </w:tc>
        <w:tc>
          <w:tcPr>
            <w:tcW w:w="1701" w:type="dxa"/>
          </w:tcPr>
          <w:p w14:paraId="0F36BEC2" w14:textId="6EB90A2A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Discussion section</w:t>
            </w:r>
          </w:p>
        </w:tc>
        <w:tc>
          <w:tcPr>
            <w:tcW w:w="1112" w:type="dxa"/>
          </w:tcPr>
          <w:p w14:paraId="4240D70B" w14:textId="68B0987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BF9E043" w14:textId="59D71075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C868E2C" w14:textId="3E77FB8B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D232742" w14:textId="7F92496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1090B45" w14:textId="2A165207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5093B3A3" w14:textId="77777777" w:rsidTr="00F45AB4">
        <w:tc>
          <w:tcPr>
            <w:tcW w:w="1668" w:type="dxa"/>
          </w:tcPr>
          <w:p w14:paraId="5101A195" w14:textId="047AFD97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results section</w:t>
            </w:r>
          </w:p>
        </w:tc>
        <w:tc>
          <w:tcPr>
            <w:tcW w:w="1701" w:type="dxa"/>
          </w:tcPr>
          <w:p w14:paraId="46A0B190" w14:textId="318F4B9D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Results section</w:t>
            </w:r>
          </w:p>
        </w:tc>
        <w:tc>
          <w:tcPr>
            <w:tcW w:w="1112" w:type="dxa"/>
          </w:tcPr>
          <w:p w14:paraId="1DC8B263" w14:textId="54674D1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34FF522" w14:textId="677EC42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77047F9" w14:textId="5C1D18DE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1799950" w14:textId="3555A226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985E449" w14:textId="313A49D9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E2436B" w:rsidRPr="00D405B0" w14:paraId="27A860E2" w14:textId="77777777" w:rsidTr="00F45AB4">
        <w:tc>
          <w:tcPr>
            <w:tcW w:w="1668" w:type="dxa"/>
          </w:tcPr>
          <w:p w14:paraId="325DC693" w14:textId="684E0D41" w:rsidR="00E2436B" w:rsidRDefault="00E2436B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materials and methods</w:t>
            </w:r>
          </w:p>
        </w:tc>
        <w:tc>
          <w:tcPr>
            <w:tcW w:w="1701" w:type="dxa"/>
          </w:tcPr>
          <w:p w14:paraId="5297B89D" w14:textId="37D6C239" w:rsidR="00E2436B" w:rsidRDefault="00E2436B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Materials and methods</w:t>
            </w:r>
          </w:p>
        </w:tc>
        <w:tc>
          <w:tcPr>
            <w:tcW w:w="1112" w:type="dxa"/>
          </w:tcPr>
          <w:p w14:paraId="21923641" w14:textId="31383573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0E6CBAB" w14:textId="053853C8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1381F94" w14:textId="104136FA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7A24A3E" w14:textId="242FCC98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1201A93" w14:textId="58C8B6FD" w:rsidR="00E2436B" w:rsidRDefault="00E2436B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21FBC9E0" w14:textId="77777777" w:rsidTr="00F45AB4">
        <w:tc>
          <w:tcPr>
            <w:tcW w:w="1668" w:type="dxa"/>
          </w:tcPr>
          <w:p w14:paraId="34CC86B7" w14:textId="67E3E55A" w:rsidR="00F45AB4" w:rsidRDefault="00F45AB4" w:rsidP="00F45A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Supplemental file</w:t>
            </w:r>
          </w:p>
        </w:tc>
        <w:tc>
          <w:tcPr>
            <w:tcW w:w="1701" w:type="dxa"/>
          </w:tcPr>
          <w:p w14:paraId="2558D800" w14:textId="0B39B024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Supplementary file</w:t>
            </w:r>
          </w:p>
        </w:tc>
        <w:tc>
          <w:tcPr>
            <w:tcW w:w="1112" w:type="dxa"/>
          </w:tcPr>
          <w:p w14:paraId="5C633058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4429096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8B1A48E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202C22B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EDF9249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4D8CE70E" w14:textId="77777777" w:rsidTr="00F45AB4">
        <w:tc>
          <w:tcPr>
            <w:tcW w:w="1668" w:type="dxa"/>
          </w:tcPr>
          <w:p w14:paraId="009C3F27" w14:textId="5835191C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F356BE">
              <w:rPr>
                <w:sz w:val="16"/>
                <w:szCs w:val="16"/>
                <w:lang w:val="en-US"/>
              </w:rPr>
              <w:t xml:space="preserve">Neurospora </w:t>
            </w:r>
            <w:proofErr w:type="spellStart"/>
            <w:r w:rsidRPr="00F356BE">
              <w:rPr>
                <w:sz w:val="16"/>
                <w:szCs w:val="16"/>
                <w:lang w:val="en-US"/>
              </w:rPr>
              <w:t>crassa</w:t>
            </w:r>
            <w:proofErr w:type="spellEnd"/>
          </w:p>
        </w:tc>
        <w:tc>
          <w:tcPr>
            <w:tcW w:w="1701" w:type="dxa"/>
          </w:tcPr>
          <w:p w14:paraId="052F7AA3" w14:textId="15711327" w:rsidR="00F45AB4" w:rsidRDefault="00F45AB4" w:rsidP="00E2436B">
            <w:pPr>
              <w:rPr>
                <w:sz w:val="16"/>
                <w:szCs w:val="16"/>
              </w:rPr>
            </w:pPr>
            <w:r w:rsidRPr="00A30887">
              <w:rPr>
                <w:sz w:val="16"/>
                <w:szCs w:val="16"/>
                <w:lang w:val="en-US"/>
              </w:rPr>
              <w:t xml:space="preserve">Neurospora </w:t>
            </w:r>
            <w:proofErr w:type="spellStart"/>
            <w:r w:rsidRPr="00A30887">
              <w:rPr>
                <w:sz w:val="16"/>
                <w:szCs w:val="16"/>
                <w:lang w:val="en-US"/>
              </w:rPr>
              <w:t>crassa</w:t>
            </w:r>
            <w:proofErr w:type="spellEnd"/>
          </w:p>
        </w:tc>
        <w:tc>
          <w:tcPr>
            <w:tcW w:w="1112" w:type="dxa"/>
          </w:tcPr>
          <w:p w14:paraId="09806CED" w14:textId="2DF86CE0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BFC89A0" w14:textId="69F9984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EDF776E" w14:textId="21203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226FCF7" w14:textId="6204447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DF57B6C" w14:textId="58C38C0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C03C338" w14:textId="77777777" w:rsidTr="00F45AB4">
        <w:tc>
          <w:tcPr>
            <w:tcW w:w="1668" w:type="dxa"/>
          </w:tcPr>
          <w:p w14:paraId="2CB891DF" w14:textId="717787D7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 </w:t>
            </w:r>
            <w:proofErr w:type="spellStart"/>
            <w:r>
              <w:rPr>
                <w:sz w:val="16"/>
                <w:szCs w:val="16"/>
                <w:lang w:val="en-US"/>
              </w:rPr>
              <w:t>crassa</w:t>
            </w:r>
            <w:proofErr w:type="spellEnd"/>
          </w:p>
        </w:tc>
        <w:tc>
          <w:tcPr>
            <w:tcW w:w="1701" w:type="dxa"/>
          </w:tcPr>
          <w:p w14:paraId="3FC0D215" w14:textId="3F098311" w:rsidR="00F45AB4" w:rsidRPr="00A30887" w:rsidRDefault="00F45AB4" w:rsidP="00E2436B">
            <w:pPr>
              <w:rPr>
                <w:sz w:val="16"/>
                <w:szCs w:val="16"/>
              </w:rPr>
            </w:pPr>
            <w:r w:rsidRPr="00A30887">
              <w:rPr>
                <w:sz w:val="16"/>
                <w:szCs w:val="16"/>
              </w:rPr>
              <w:t xml:space="preserve">N. </w:t>
            </w:r>
            <w:proofErr w:type="spellStart"/>
            <w:r w:rsidRPr="00A30887">
              <w:rPr>
                <w:sz w:val="16"/>
                <w:szCs w:val="16"/>
              </w:rPr>
              <w:t>crassa</w:t>
            </w:r>
            <w:proofErr w:type="spellEnd"/>
          </w:p>
        </w:tc>
        <w:tc>
          <w:tcPr>
            <w:tcW w:w="1112" w:type="dxa"/>
          </w:tcPr>
          <w:p w14:paraId="634840B3" w14:textId="7AFDE85A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D90187F" w14:textId="40325FE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5E70165" w14:textId="1BBBC56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B48D1D3" w14:textId="60E0D47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A2D6EE2" w14:textId="2C43E23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C23993C" w14:textId="77777777" w:rsidTr="00F45AB4">
        <w:tc>
          <w:tcPr>
            <w:tcW w:w="1668" w:type="dxa"/>
          </w:tcPr>
          <w:p w14:paraId="37FEAF63" w14:textId="0115AF14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N. </w:t>
            </w:r>
            <w:proofErr w:type="spellStart"/>
            <w:r>
              <w:rPr>
                <w:sz w:val="16"/>
                <w:szCs w:val="16"/>
                <w:lang w:val="en-US"/>
              </w:rPr>
              <w:t>crassa</w:t>
            </w:r>
            <w:proofErr w:type="spellEnd"/>
          </w:p>
        </w:tc>
        <w:tc>
          <w:tcPr>
            <w:tcW w:w="1701" w:type="dxa"/>
          </w:tcPr>
          <w:p w14:paraId="409B2D26" w14:textId="338D8429" w:rsidR="00F45AB4" w:rsidRPr="00A30887" w:rsidRDefault="00F45AB4" w:rsidP="00E2436B">
            <w:pPr>
              <w:rPr>
                <w:sz w:val="16"/>
                <w:szCs w:val="16"/>
              </w:rPr>
            </w:pPr>
            <w:r w:rsidRPr="00A30887">
              <w:rPr>
                <w:sz w:val="16"/>
                <w:szCs w:val="16"/>
              </w:rPr>
              <w:t xml:space="preserve">N. </w:t>
            </w:r>
            <w:proofErr w:type="spellStart"/>
            <w:r w:rsidRPr="00A30887">
              <w:rPr>
                <w:sz w:val="16"/>
                <w:szCs w:val="16"/>
              </w:rPr>
              <w:t>crassa</w:t>
            </w:r>
            <w:proofErr w:type="spellEnd"/>
          </w:p>
        </w:tc>
        <w:tc>
          <w:tcPr>
            <w:tcW w:w="1112" w:type="dxa"/>
          </w:tcPr>
          <w:p w14:paraId="1C1FEFE3" w14:textId="31CFD96E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BA6FB71" w14:textId="67963EC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0428C38" w14:textId="6C08761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B1B8ECF" w14:textId="434999D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409EF06" w14:textId="79A09D3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02840BE3" w14:textId="77777777" w:rsidTr="00F45AB4">
        <w:tc>
          <w:tcPr>
            <w:tcW w:w="1668" w:type="dxa"/>
          </w:tcPr>
          <w:p w14:paraId="6EB497EC" w14:textId="42E98DE6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62638B">
              <w:rPr>
                <w:sz w:val="16"/>
                <w:szCs w:val="16"/>
                <w:lang w:val="en-US"/>
              </w:rPr>
              <w:t>Mg2</w:t>
            </w: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701" w:type="dxa"/>
          </w:tcPr>
          <w:p w14:paraId="21351B58" w14:textId="2AF074AF" w:rsidR="00F45AB4" w:rsidRPr="00A30887" w:rsidRDefault="00F45AB4" w:rsidP="00E2436B">
            <w:pPr>
              <w:rPr>
                <w:sz w:val="16"/>
                <w:szCs w:val="16"/>
              </w:rPr>
            </w:pPr>
            <w:r w:rsidRPr="0062638B">
              <w:rPr>
                <w:sz w:val="16"/>
                <w:szCs w:val="16"/>
                <w:lang w:val="en-US"/>
              </w:rPr>
              <w:t>Mg</w:t>
            </w:r>
            <w:r w:rsidRPr="0062638B">
              <w:rPr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0D66B3F2" w14:textId="65B927C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FEA5C3B" w14:textId="09F3C0B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8120E80" w14:textId="7008E29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E298279" w14:textId="21BCDA7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7C31832" w14:textId="6516E99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703A7681" w14:textId="77777777" w:rsidTr="00F45AB4">
        <w:tc>
          <w:tcPr>
            <w:tcW w:w="1668" w:type="dxa"/>
          </w:tcPr>
          <w:p w14:paraId="574D4E19" w14:textId="54C3DDF3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021141">
              <w:rPr>
                <w:sz w:val="16"/>
                <w:szCs w:val="16"/>
                <w:lang w:val="en-US"/>
              </w:rPr>
              <w:t>A260/A280</w:t>
            </w:r>
          </w:p>
        </w:tc>
        <w:tc>
          <w:tcPr>
            <w:tcW w:w="1701" w:type="dxa"/>
          </w:tcPr>
          <w:p w14:paraId="4BB9F9B6" w14:textId="5AC65E1E" w:rsidR="00F45AB4" w:rsidRDefault="00F45AB4" w:rsidP="00E2436B">
            <w:pPr>
              <w:rPr>
                <w:sz w:val="16"/>
                <w:szCs w:val="16"/>
              </w:rPr>
            </w:pPr>
            <w:r w:rsidRPr="00021141">
              <w:rPr>
                <w:sz w:val="16"/>
                <w:szCs w:val="16"/>
                <w:lang w:val="en-US"/>
              </w:rPr>
              <w:t>A</w:t>
            </w:r>
            <w:r w:rsidRPr="00021141">
              <w:rPr>
                <w:sz w:val="16"/>
                <w:szCs w:val="16"/>
                <w:vertAlign w:val="subscript"/>
                <w:lang w:val="en-US"/>
              </w:rPr>
              <w:t>260</w:t>
            </w:r>
            <w:r w:rsidRPr="00021141">
              <w:rPr>
                <w:sz w:val="16"/>
                <w:szCs w:val="16"/>
                <w:lang w:val="en-US"/>
              </w:rPr>
              <w:t>/A</w:t>
            </w:r>
            <w:r w:rsidRPr="00021141">
              <w:rPr>
                <w:sz w:val="16"/>
                <w:szCs w:val="16"/>
                <w:vertAlign w:val="subscript"/>
                <w:lang w:val="en-US"/>
              </w:rPr>
              <w:t>280</w:t>
            </w:r>
          </w:p>
        </w:tc>
        <w:tc>
          <w:tcPr>
            <w:tcW w:w="1112" w:type="dxa"/>
          </w:tcPr>
          <w:p w14:paraId="38AD92C9" w14:textId="2020D39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04CF935" w14:textId="67353DE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5E4F06C" w14:textId="7CE10A1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CE42B73" w14:textId="3B0B38B1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AE86368" w14:textId="388AB00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4E390213" w14:textId="77777777" w:rsidTr="00F45AB4">
        <w:tc>
          <w:tcPr>
            <w:tcW w:w="1668" w:type="dxa"/>
          </w:tcPr>
          <w:p w14:paraId="55B978CB" w14:textId="5E16710E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.</w:t>
            </w:r>
          </w:p>
        </w:tc>
        <w:tc>
          <w:tcPr>
            <w:tcW w:w="1701" w:type="dxa"/>
          </w:tcPr>
          <w:p w14:paraId="475BE035" w14:textId="6AE312BF" w:rsidR="00F45AB4" w:rsidRDefault="00F45AB4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112" w:type="dxa"/>
          </w:tcPr>
          <w:p w14:paraId="2AB530A4" w14:textId="266263E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1D909CD" w14:textId="00952981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417BFD3" w14:textId="040152F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4B2FBF5" w14:textId="3B909CB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E26B6A1" w14:textId="35D908F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8733A55" w14:textId="77777777" w:rsidTr="00F45AB4">
        <w:tc>
          <w:tcPr>
            <w:tcW w:w="1668" w:type="dxa"/>
          </w:tcPr>
          <w:p w14:paraId="648C239B" w14:textId="22057EEB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2B750A">
              <w:rPr>
                <w:sz w:val="16"/>
                <w:szCs w:val="16"/>
                <w:lang w:val="en-US"/>
              </w:rPr>
              <w:t>Y1-S2-P3-T4-S5-P6-S7</w:t>
            </w:r>
          </w:p>
        </w:tc>
        <w:tc>
          <w:tcPr>
            <w:tcW w:w="1701" w:type="dxa"/>
          </w:tcPr>
          <w:p w14:paraId="63672FCC" w14:textId="77777777" w:rsidR="00F45AB4" w:rsidRPr="002B750A" w:rsidRDefault="00F45AB4" w:rsidP="00E2436B">
            <w:pPr>
              <w:rPr>
                <w:sz w:val="16"/>
                <w:szCs w:val="16"/>
              </w:rPr>
            </w:pPr>
            <w:r w:rsidRPr="002B750A">
              <w:rPr>
                <w:sz w:val="16"/>
                <w:szCs w:val="16"/>
              </w:rPr>
              <w:t>Y</w:t>
            </w:r>
            <w:r w:rsidRPr="002B750A">
              <w:rPr>
                <w:sz w:val="16"/>
                <w:szCs w:val="16"/>
                <w:vertAlign w:val="subscript"/>
              </w:rPr>
              <w:t>1</w:t>
            </w:r>
            <w:r w:rsidRPr="002B750A">
              <w:rPr>
                <w:sz w:val="16"/>
                <w:szCs w:val="16"/>
              </w:rPr>
              <w:t>-S</w:t>
            </w:r>
            <w:r w:rsidRPr="002B750A">
              <w:rPr>
                <w:sz w:val="16"/>
                <w:szCs w:val="16"/>
                <w:vertAlign w:val="subscript"/>
              </w:rPr>
              <w:t>2</w:t>
            </w:r>
            <w:r w:rsidRPr="002B750A">
              <w:rPr>
                <w:sz w:val="16"/>
                <w:szCs w:val="16"/>
              </w:rPr>
              <w:t>-P</w:t>
            </w:r>
            <w:r w:rsidRPr="002B750A">
              <w:rPr>
                <w:sz w:val="16"/>
                <w:szCs w:val="16"/>
                <w:vertAlign w:val="subscript"/>
              </w:rPr>
              <w:t>3</w:t>
            </w:r>
            <w:r w:rsidRPr="002B750A">
              <w:rPr>
                <w:sz w:val="16"/>
                <w:szCs w:val="16"/>
              </w:rPr>
              <w:t>-T</w:t>
            </w:r>
            <w:r w:rsidRPr="002B750A">
              <w:rPr>
                <w:sz w:val="16"/>
                <w:szCs w:val="16"/>
                <w:vertAlign w:val="subscript"/>
              </w:rPr>
              <w:t>4</w:t>
            </w:r>
            <w:r w:rsidRPr="002B750A">
              <w:rPr>
                <w:sz w:val="16"/>
                <w:szCs w:val="16"/>
              </w:rPr>
              <w:t>-S</w:t>
            </w:r>
            <w:r w:rsidRPr="002B750A">
              <w:rPr>
                <w:sz w:val="16"/>
                <w:szCs w:val="16"/>
                <w:vertAlign w:val="subscript"/>
              </w:rPr>
              <w:t>5</w:t>
            </w:r>
            <w:r w:rsidRPr="002B750A">
              <w:rPr>
                <w:sz w:val="16"/>
                <w:szCs w:val="16"/>
              </w:rPr>
              <w:t>-P</w:t>
            </w:r>
            <w:r w:rsidRPr="002B750A">
              <w:rPr>
                <w:sz w:val="16"/>
                <w:szCs w:val="16"/>
                <w:vertAlign w:val="subscript"/>
              </w:rPr>
              <w:t>6</w:t>
            </w:r>
            <w:r w:rsidRPr="002B750A">
              <w:rPr>
                <w:sz w:val="16"/>
                <w:szCs w:val="16"/>
              </w:rPr>
              <w:t>-S</w:t>
            </w:r>
            <w:r w:rsidRPr="002B750A">
              <w:rPr>
                <w:sz w:val="16"/>
                <w:szCs w:val="16"/>
                <w:vertAlign w:val="subscript"/>
              </w:rPr>
              <w:t>7</w:t>
            </w:r>
          </w:p>
          <w:p w14:paraId="6F3ED02A" w14:textId="47E2D08B" w:rsidR="00F45AB4" w:rsidRDefault="00F45AB4" w:rsidP="00E2436B">
            <w:pPr>
              <w:rPr>
                <w:sz w:val="16"/>
                <w:szCs w:val="16"/>
              </w:rPr>
            </w:pPr>
          </w:p>
        </w:tc>
        <w:tc>
          <w:tcPr>
            <w:tcW w:w="1112" w:type="dxa"/>
          </w:tcPr>
          <w:p w14:paraId="57C4D9D0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A8FC7A5" w14:textId="7565F82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5E4D276" w14:textId="3B774B4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9AA9322" w14:textId="62391E6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66AC0CD" w14:textId="4450443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30C634D9" w14:textId="77777777" w:rsidTr="00F45AB4">
        <w:tc>
          <w:tcPr>
            <w:tcW w:w="1668" w:type="dxa"/>
          </w:tcPr>
          <w:p w14:paraId="3B99C094" w14:textId="39B7BD9C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C. elegans</w:t>
            </w:r>
          </w:p>
        </w:tc>
        <w:tc>
          <w:tcPr>
            <w:tcW w:w="1701" w:type="dxa"/>
          </w:tcPr>
          <w:p w14:paraId="147DC058" w14:textId="58F1DBF1" w:rsidR="00F45AB4" w:rsidRDefault="00F45AB4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C. elegans</w:t>
            </w:r>
          </w:p>
        </w:tc>
        <w:tc>
          <w:tcPr>
            <w:tcW w:w="1112" w:type="dxa"/>
          </w:tcPr>
          <w:p w14:paraId="37489A87" w14:textId="518F9753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8400FFF" w14:textId="63ECE1A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75D0D79" w14:textId="28EAF184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C38E722" w14:textId="5656A47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7DAD265" w14:textId="54EF3314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0E112BF3" w14:textId="77777777" w:rsidTr="00F45AB4">
        <w:tc>
          <w:tcPr>
            <w:tcW w:w="1668" w:type="dxa"/>
          </w:tcPr>
          <w:p w14:paraId="1605473A" w14:textId="688260AD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F27026">
              <w:rPr>
                <w:sz w:val="16"/>
                <w:szCs w:val="16"/>
                <w:lang w:val="en-US"/>
              </w:rPr>
              <w:t>Caenorhabditis</w:t>
            </w:r>
            <w:r>
              <w:rPr>
                <w:sz w:val="16"/>
                <w:szCs w:val="16"/>
                <w:lang w:val="en-US"/>
              </w:rPr>
              <w:t xml:space="preserve"> elegans</w:t>
            </w:r>
          </w:p>
        </w:tc>
        <w:tc>
          <w:tcPr>
            <w:tcW w:w="1701" w:type="dxa"/>
          </w:tcPr>
          <w:p w14:paraId="638A4473" w14:textId="2E1163BC" w:rsidR="00F45AB4" w:rsidRDefault="00F45AB4" w:rsidP="00E2436B">
            <w:pPr>
              <w:rPr>
                <w:sz w:val="16"/>
                <w:szCs w:val="16"/>
              </w:rPr>
            </w:pPr>
            <w:r w:rsidRPr="00F27026">
              <w:rPr>
                <w:sz w:val="16"/>
                <w:szCs w:val="16"/>
                <w:lang w:val="en-US"/>
              </w:rPr>
              <w:t>Caenorhabditis</w:t>
            </w:r>
            <w:r>
              <w:rPr>
                <w:sz w:val="16"/>
                <w:szCs w:val="16"/>
                <w:lang w:val="en-US"/>
              </w:rPr>
              <w:t xml:space="preserve"> elegans</w:t>
            </w:r>
          </w:p>
        </w:tc>
        <w:tc>
          <w:tcPr>
            <w:tcW w:w="1112" w:type="dxa"/>
          </w:tcPr>
          <w:p w14:paraId="4A70DB73" w14:textId="6A50EAC9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82E2832" w14:textId="1199BCF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69FA54A" w14:textId="2CB2889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58E4420" w14:textId="778770A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594F1E9" w14:textId="21FA00E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8651541" w14:textId="77777777" w:rsidTr="00F45AB4">
        <w:tc>
          <w:tcPr>
            <w:tcW w:w="1668" w:type="dxa"/>
          </w:tcPr>
          <w:p w14:paraId="360D5A05" w14:textId="2CC5D7D4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 elegans</w:t>
            </w:r>
          </w:p>
        </w:tc>
        <w:tc>
          <w:tcPr>
            <w:tcW w:w="1701" w:type="dxa"/>
          </w:tcPr>
          <w:p w14:paraId="394340CB" w14:textId="382D2C26" w:rsidR="00F45AB4" w:rsidRDefault="00F45AB4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C. elegans</w:t>
            </w:r>
          </w:p>
        </w:tc>
        <w:tc>
          <w:tcPr>
            <w:tcW w:w="1112" w:type="dxa"/>
          </w:tcPr>
          <w:p w14:paraId="64197074" w14:textId="77C5B5A6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EFC01A2" w14:textId="51F39F9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4D7887A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B9BAE5A" w14:textId="0F015AF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E7C7A1A" w14:textId="420C50C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2D83BF49" w14:textId="77777777" w:rsidTr="00F45AB4">
        <w:tc>
          <w:tcPr>
            <w:tcW w:w="1668" w:type="dxa"/>
          </w:tcPr>
          <w:p w14:paraId="7173FCF5" w14:textId="21AB993C" w:rsidR="00F45AB4" w:rsidRPr="00F27026" w:rsidRDefault="00F45AB4" w:rsidP="00E2436B">
            <w:pPr>
              <w:rPr>
                <w:sz w:val="16"/>
                <w:szCs w:val="16"/>
                <w:lang w:val="en-US"/>
              </w:rPr>
            </w:pPr>
            <w:r w:rsidRPr="00BA05D3">
              <w:rPr>
                <w:sz w:val="16"/>
                <w:szCs w:val="16"/>
                <w:lang w:val="en-US"/>
              </w:rPr>
              <w:t>A. thaliana</w:t>
            </w:r>
          </w:p>
        </w:tc>
        <w:tc>
          <w:tcPr>
            <w:tcW w:w="1701" w:type="dxa"/>
          </w:tcPr>
          <w:p w14:paraId="09BC3892" w14:textId="75CE44F9" w:rsidR="00F45AB4" w:rsidRPr="00F27026" w:rsidRDefault="00F45AB4" w:rsidP="00E2436B">
            <w:pPr>
              <w:rPr>
                <w:sz w:val="16"/>
                <w:szCs w:val="16"/>
                <w:lang w:val="en-US"/>
              </w:rPr>
            </w:pPr>
            <w:r w:rsidRPr="00BA05D3">
              <w:rPr>
                <w:sz w:val="16"/>
                <w:szCs w:val="16"/>
                <w:lang w:val="en-US"/>
              </w:rPr>
              <w:t>A. thaliana</w:t>
            </w:r>
          </w:p>
        </w:tc>
        <w:tc>
          <w:tcPr>
            <w:tcW w:w="1112" w:type="dxa"/>
          </w:tcPr>
          <w:p w14:paraId="14D2EC5E" w14:textId="73D1430A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AC295E1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5FCE0BC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14659DA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2F1B399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2343C3" w:rsidRPr="00D405B0" w14:paraId="7264A9C8" w14:textId="77777777" w:rsidTr="00F45AB4">
        <w:tc>
          <w:tcPr>
            <w:tcW w:w="1668" w:type="dxa"/>
          </w:tcPr>
          <w:p w14:paraId="11818DB5" w14:textId="3747F7F0" w:rsidR="002343C3" w:rsidRPr="00BA05D3" w:rsidRDefault="002343C3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A.</w:t>
            </w:r>
            <w:r w:rsidRPr="00BA05D3">
              <w:rPr>
                <w:sz w:val="16"/>
                <w:szCs w:val="16"/>
                <w:lang w:val="en-US"/>
              </w:rPr>
              <w:t>thaliana</w:t>
            </w:r>
            <w:proofErr w:type="spellEnd"/>
          </w:p>
        </w:tc>
        <w:tc>
          <w:tcPr>
            <w:tcW w:w="1701" w:type="dxa"/>
          </w:tcPr>
          <w:p w14:paraId="3226234F" w14:textId="52F747AC" w:rsidR="002343C3" w:rsidRPr="00BA05D3" w:rsidRDefault="002343C3" w:rsidP="00E2436B">
            <w:pPr>
              <w:rPr>
                <w:sz w:val="16"/>
                <w:szCs w:val="16"/>
                <w:lang w:val="en-US"/>
              </w:rPr>
            </w:pPr>
            <w:r w:rsidRPr="00BA05D3">
              <w:rPr>
                <w:sz w:val="16"/>
                <w:szCs w:val="16"/>
                <w:lang w:val="en-US"/>
              </w:rPr>
              <w:t>A. thaliana</w:t>
            </w:r>
          </w:p>
        </w:tc>
        <w:tc>
          <w:tcPr>
            <w:tcW w:w="1112" w:type="dxa"/>
          </w:tcPr>
          <w:p w14:paraId="7C255D45" w14:textId="7385865F" w:rsidR="002343C3" w:rsidRDefault="002343C3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0781C86" w14:textId="77777777" w:rsidR="002343C3" w:rsidRDefault="002343C3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AEB0F47" w14:textId="77777777" w:rsidR="002343C3" w:rsidRDefault="002343C3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6B60564" w14:textId="77777777" w:rsidR="002343C3" w:rsidRDefault="002343C3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FF984B4" w14:textId="77777777" w:rsidR="002343C3" w:rsidRDefault="002343C3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06636A53" w14:textId="77777777" w:rsidTr="00F45AB4">
        <w:tc>
          <w:tcPr>
            <w:tcW w:w="1668" w:type="dxa"/>
          </w:tcPr>
          <w:p w14:paraId="745BCDF7" w14:textId="00EA4340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2A72B5">
              <w:rPr>
                <w:sz w:val="16"/>
                <w:szCs w:val="16"/>
                <w:lang w:val="en-US"/>
              </w:rPr>
              <w:t>Arabidopsis thaliana</w:t>
            </w:r>
          </w:p>
        </w:tc>
        <w:tc>
          <w:tcPr>
            <w:tcW w:w="1701" w:type="dxa"/>
          </w:tcPr>
          <w:p w14:paraId="00F97B4A" w14:textId="68305EED" w:rsidR="00F45AB4" w:rsidRDefault="00F45AB4" w:rsidP="00E2436B">
            <w:pPr>
              <w:rPr>
                <w:sz w:val="16"/>
                <w:szCs w:val="16"/>
              </w:rPr>
            </w:pPr>
            <w:r w:rsidRPr="002A72B5">
              <w:rPr>
                <w:sz w:val="16"/>
                <w:szCs w:val="16"/>
                <w:lang w:val="en-US"/>
              </w:rPr>
              <w:t>Arabidopsis thaliana</w:t>
            </w:r>
          </w:p>
        </w:tc>
        <w:tc>
          <w:tcPr>
            <w:tcW w:w="1112" w:type="dxa"/>
          </w:tcPr>
          <w:p w14:paraId="7DFB716A" w14:textId="4FC5164A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23ADDCE" w14:textId="0A3DEC0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75BF53D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DDBF0FD" w14:textId="6D84F82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9B8ECDB" w14:textId="2131D48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098DE85E" w14:textId="77777777" w:rsidTr="00F45AB4">
        <w:tc>
          <w:tcPr>
            <w:tcW w:w="1668" w:type="dxa"/>
          </w:tcPr>
          <w:p w14:paraId="5469DDB0" w14:textId="0DB07E4C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Lmo4</w:t>
            </w:r>
          </w:p>
        </w:tc>
        <w:tc>
          <w:tcPr>
            <w:tcW w:w="1701" w:type="dxa"/>
          </w:tcPr>
          <w:p w14:paraId="7C6A8805" w14:textId="13E7B146" w:rsidR="00F45AB4" w:rsidRDefault="00F45AB4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Lmo4</w:t>
            </w:r>
          </w:p>
        </w:tc>
        <w:tc>
          <w:tcPr>
            <w:tcW w:w="1112" w:type="dxa"/>
          </w:tcPr>
          <w:p w14:paraId="1DF114EA" w14:textId="20280C68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4BC1A77" w14:textId="0494744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F502FAD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24207FE" w14:textId="0FB31464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A3976C2" w14:textId="6421EF8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8394354" w14:textId="77777777" w:rsidTr="00F45AB4">
        <w:tc>
          <w:tcPr>
            <w:tcW w:w="1668" w:type="dxa"/>
          </w:tcPr>
          <w:p w14:paraId="773A9A90" w14:textId="6C6C5C0B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ne-Emx2</w:t>
            </w:r>
          </w:p>
        </w:tc>
        <w:tc>
          <w:tcPr>
            <w:tcW w:w="1701" w:type="dxa"/>
          </w:tcPr>
          <w:p w14:paraId="1E488F6F" w14:textId="5C53B697" w:rsidR="00F45AB4" w:rsidRDefault="00F45AB4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ne-Emx2</w:t>
            </w:r>
          </w:p>
        </w:tc>
        <w:tc>
          <w:tcPr>
            <w:tcW w:w="1112" w:type="dxa"/>
          </w:tcPr>
          <w:p w14:paraId="60B35862" w14:textId="51E54353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B52973E" w14:textId="0E624AD1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A811818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585F9C8" w14:textId="04EF1EE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FCC35D0" w14:textId="64807BD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AADE642" w14:textId="77777777" w:rsidTr="00F45AB4">
        <w:tc>
          <w:tcPr>
            <w:tcW w:w="1668" w:type="dxa"/>
          </w:tcPr>
          <w:p w14:paraId="5FFDC5E5" w14:textId="41D354E2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Cdh8</w:t>
            </w:r>
          </w:p>
        </w:tc>
        <w:tc>
          <w:tcPr>
            <w:tcW w:w="1701" w:type="dxa"/>
          </w:tcPr>
          <w:p w14:paraId="259DCC38" w14:textId="4B10750A" w:rsidR="00F45AB4" w:rsidRDefault="00F45AB4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Cdh8</w:t>
            </w:r>
          </w:p>
        </w:tc>
        <w:tc>
          <w:tcPr>
            <w:tcW w:w="1112" w:type="dxa"/>
          </w:tcPr>
          <w:p w14:paraId="31B034A5" w14:textId="73EBEDB3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FE06F8A" w14:textId="6BDCEAC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023D38D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977C0EF" w14:textId="301C1311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2315C46" w14:textId="401447D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0C841009" w14:textId="77777777" w:rsidTr="00F45AB4">
        <w:tc>
          <w:tcPr>
            <w:tcW w:w="1668" w:type="dxa"/>
          </w:tcPr>
          <w:p w14:paraId="67A85840" w14:textId="67BEFD9F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Lypd1</w:t>
            </w:r>
          </w:p>
        </w:tc>
        <w:tc>
          <w:tcPr>
            <w:tcW w:w="1701" w:type="dxa"/>
          </w:tcPr>
          <w:p w14:paraId="404E72FB" w14:textId="27B64080" w:rsidR="00F45AB4" w:rsidRDefault="00F45AB4" w:rsidP="00E2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Lypd1</w:t>
            </w:r>
          </w:p>
        </w:tc>
        <w:tc>
          <w:tcPr>
            <w:tcW w:w="1112" w:type="dxa"/>
          </w:tcPr>
          <w:p w14:paraId="1C9DD7F5" w14:textId="2DE115D8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E72A47F" w14:textId="1527864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F1D9BD1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DEF682E" w14:textId="65150D0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47CA2F3" w14:textId="73A26E8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31C9348D" w14:textId="77777777" w:rsidTr="00F45AB4">
        <w:tc>
          <w:tcPr>
            <w:tcW w:w="1668" w:type="dxa"/>
          </w:tcPr>
          <w:p w14:paraId="7CC0434C" w14:textId="0E021E05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Rorb</w:t>
            </w:r>
            <w:proofErr w:type="spellEnd"/>
          </w:p>
        </w:tc>
        <w:tc>
          <w:tcPr>
            <w:tcW w:w="1701" w:type="dxa"/>
          </w:tcPr>
          <w:p w14:paraId="76E2AFF2" w14:textId="62E1A121" w:rsidR="00F45AB4" w:rsidRDefault="00F45AB4" w:rsidP="00E243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Rorb</w:t>
            </w:r>
            <w:proofErr w:type="spellEnd"/>
          </w:p>
        </w:tc>
        <w:tc>
          <w:tcPr>
            <w:tcW w:w="1112" w:type="dxa"/>
          </w:tcPr>
          <w:p w14:paraId="7184C222" w14:textId="6B50EF9C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D188FDC" w14:textId="2856E4E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253A7FE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E60702C" w14:textId="39783EB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4BC2AF8" w14:textId="5509BE94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295A66B2" w14:textId="77777777" w:rsidTr="00F45AB4">
        <w:tc>
          <w:tcPr>
            <w:tcW w:w="1668" w:type="dxa"/>
          </w:tcPr>
          <w:p w14:paraId="5A3BD3FD" w14:textId="2FEEFDC8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NF-K</w:t>
            </w:r>
            <w:r w:rsidRPr="00A30887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701" w:type="dxa"/>
          </w:tcPr>
          <w:p w14:paraId="444085B9" w14:textId="28650A0C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A30887">
              <w:rPr>
                <w:sz w:val="16"/>
                <w:szCs w:val="16"/>
                <w:lang w:val="en-US"/>
              </w:rPr>
              <w:t>NF-</w:t>
            </w:r>
            <w:proofErr w:type="spellStart"/>
            <w:r w:rsidRPr="00A30887">
              <w:rPr>
                <w:sz w:val="16"/>
                <w:szCs w:val="16"/>
                <w:lang w:val="en-US"/>
              </w:rPr>
              <w:t>κB</w:t>
            </w:r>
            <w:proofErr w:type="spellEnd"/>
          </w:p>
        </w:tc>
        <w:tc>
          <w:tcPr>
            <w:tcW w:w="1112" w:type="dxa"/>
          </w:tcPr>
          <w:p w14:paraId="7A56EADC" w14:textId="473F38C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37D0642" w14:textId="2898319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E661A6C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E10723B" w14:textId="71E1090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7FB28D5" w14:textId="61246CD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95B1E76" w14:textId="77777777" w:rsidTr="00F45AB4">
        <w:tc>
          <w:tcPr>
            <w:tcW w:w="1668" w:type="dxa"/>
          </w:tcPr>
          <w:p w14:paraId="1CD5C7E8" w14:textId="1F35AE71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B90ADF">
              <w:rPr>
                <w:sz w:val="16"/>
                <w:szCs w:val="16"/>
                <w:lang w:val="en-US"/>
              </w:rPr>
              <w:t>Traf2-/-</w:t>
            </w:r>
          </w:p>
        </w:tc>
        <w:tc>
          <w:tcPr>
            <w:tcW w:w="1701" w:type="dxa"/>
          </w:tcPr>
          <w:p w14:paraId="5062DAA9" w14:textId="537D7752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8C2BB6">
              <w:rPr>
                <w:i/>
                <w:sz w:val="16"/>
                <w:szCs w:val="16"/>
                <w:lang w:val="en-US"/>
              </w:rPr>
              <w:t>Traf2</w:t>
            </w:r>
            <w:r w:rsidRPr="008C2BB6">
              <w:rPr>
                <w:i/>
                <w:sz w:val="16"/>
                <w:szCs w:val="16"/>
                <w:vertAlign w:val="superscript"/>
                <w:lang w:val="en-US"/>
              </w:rPr>
              <w:t>-/-</w:t>
            </w:r>
          </w:p>
        </w:tc>
        <w:tc>
          <w:tcPr>
            <w:tcW w:w="1112" w:type="dxa"/>
          </w:tcPr>
          <w:p w14:paraId="7B6B54E4" w14:textId="0F57697F" w:rsidR="00F45AB4" w:rsidRDefault="00F45AB4" w:rsidP="00E2436B">
            <w:pPr>
              <w:jc w:val="center"/>
              <w:rPr>
                <w:sz w:val="16"/>
                <w:szCs w:val="16"/>
              </w:rPr>
            </w:pPr>
            <w:r w:rsidRPr="00C011A7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FA4A450" w14:textId="71B3F04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A408A12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8FDBBCB" w14:textId="4D716F51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91A19C3" w14:textId="13C85B2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438837F9" w14:textId="77777777" w:rsidTr="00F45AB4">
        <w:tc>
          <w:tcPr>
            <w:tcW w:w="1668" w:type="dxa"/>
          </w:tcPr>
          <w:p w14:paraId="2E479A41" w14:textId="174BB06F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B90ADF">
              <w:rPr>
                <w:sz w:val="16"/>
                <w:szCs w:val="16"/>
                <w:lang w:val="en-US"/>
              </w:rPr>
              <w:t>Sphk1-/-</w:t>
            </w:r>
          </w:p>
        </w:tc>
        <w:tc>
          <w:tcPr>
            <w:tcW w:w="1701" w:type="dxa"/>
          </w:tcPr>
          <w:p w14:paraId="0BF58B1B" w14:textId="4B7553A5" w:rsidR="00F45AB4" w:rsidRPr="008C2BB6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8C2BB6">
              <w:rPr>
                <w:i/>
                <w:sz w:val="16"/>
                <w:szCs w:val="16"/>
                <w:lang w:val="en-US"/>
              </w:rPr>
              <w:t>Sphk1</w:t>
            </w:r>
            <w:r w:rsidRPr="008C2BB6">
              <w:rPr>
                <w:i/>
                <w:sz w:val="16"/>
                <w:szCs w:val="16"/>
                <w:vertAlign w:val="superscript"/>
                <w:lang w:val="en-US"/>
              </w:rPr>
              <w:t>-/-</w:t>
            </w:r>
          </w:p>
        </w:tc>
        <w:tc>
          <w:tcPr>
            <w:tcW w:w="1112" w:type="dxa"/>
          </w:tcPr>
          <w:p w14:paraId="65E635F7" w14:textId="54A3EC5D" w:rsidR="00F45AB4" w:rsidRDefault="00F45AB4" w:rsidP="00E2436B">
            <w:pPr>
              <w:jc w:val="center"/>
              <w:rPr>
                <w:sz w:val="16"/>
                <w:szCs w:val="16"/>
              </w:rPr>
            </w:pPr>
            <w:r w:rsidRPr="00C011A7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BB1368C" w14:textId="2632EFA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8866F53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869B486" w14:textId="6E115A54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A3F2556" w14:textId="2AC32EC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4C07D65" w14:textId="77777777" w:rsidTr="00F45AB4">
        <w:tc>
          <w:tcPr>
            <w:tcW w:w="1668" w:type="dxa"/>
          </w:tcPr>
          <w:p w14:paraId="6DC4F4F1" w14:textId="7D72081A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B90ADF">
              <w:rPr>
                <w:sz w:val="16"/>
                <w:szCs w:val="16"/>
                <w:lang w:val="en-US"/>
              </w:rPr>
              <w:t>Traf2EKO</w:t>
            </w:r>
          </w:p>
        </w:tc>
        <w:tc>
          <w:tcPr>
            <w:tcW w:w="1701" w:type="dxa"/>
          </w:tcPr>
          <w:p w14:paraId="37F5BBAF" w14:textId="1791F83F" w:rsidR="00F45AB4" w:rsidRPr="008C2BB6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8C2BB6">
              <w:rPr>
                <w:i/>
                <w:sz w:val="16"/>
                <w:szCs w:val="16"/>
                <w:lang w:val="en-US"/>
              </w:rPr>
              <w:t>Traf2</w:t>
            </w:r>
            <w:r w:rsidRPr="008C2BB6">
              <w:rPr>
                <w:i/>
                <w:sz w:val="16"/>
                <w:szCs w:val="16"/>
                <w:vertAlign w:val="superscript"/>
                <w:lang w:val="en-US"/>
              </w:rPr>
              <w:t>EKO</w:t>
            </w:r>
          </w:p>
        </w:tc>
        <w:tc>
          <w:tcPr>
            <w:tcW w:w="1112" w:type="dxa"/>
          </w:tcPr>
          <w:p w14:paraId="692E0568" w14:textId="09EC650E" w:rsidR="00F45AB4" w:rsidRDefault="00F45AB4" w:rsidP="00E2436B">
            <w:pPr>
              <w:jc w:val="center"/>
              <w:rPr>
                <w:sz w:val="16"/>
                <w:szCs w:val="16"/>
              </w:rPr>
            </w:pPr>
            <w:r w:rsidRPr="00C011A7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5926902" w14:textId="0B1F9A4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CD33FB9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F409FC8" w14:textId="1CE6F95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D3E93FE" w14:textId="63F83F0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A7FE9EA" w14:textId="77777777" w:rsidTr="00F45AB4">
        <w:tc>
          <w:tcPr>
            <w:tcW w:w="1668" w:type="dxa"/>
          </w:tcPr>
          <w:p w14:paraId="1C2B7421" w14:textId="4DFF6E99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B90ADF">
              <w:rPr>
                <w:sz w:val="16"/>
                <w:szCs w:val="16"/>
                <w:lang w:val="en-US"/>
              </w:rPr>
              <w:lastRenderedPageBreak/>
              <w:t>Traf2</w:t>
            </w:r>
            <w:r w:rsidRPr="00B90ADF">
              <w:rPr>
                <w:sz w:val="16"/>
                <w:szCs w:val="16"/>
                <w:vertAlign w:val="superscript"/>
                <w:lang w:val="en-US"/>
              </w:rPr>
              <w:t>EKO</w:t>
            </w:r>
          </w:p>
        </w:tc>
        <w:tc>
          <w:tcPr>
            <w:tcW w:w="1701" w:type="dxa"/>
          </w:tcPr>
          <w:p w14:paraId="4A12E14A" w14:textId="287E2006" w:rsidR="00F45AB4" w:rsidRPr="008C2BB6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8C2BB6">
              <w:rPr>
                <w:i/>
                <w:sz w:val="16"/>
                <w:szCs w:val="16"/>
                <w:lang w:val="en-US"/>
              </w:rPr>
              <w:t>Traf2</w:t>
            </w:r>
            <w:r w:rsidRPr="008C2BB6">
              <w:rPr>
                <w:i/>
                <w:sz w:val="16"/>
                <w:szCs w:val="16"/>
                <w:vertAlign w:val="superscript"/>
                <w:lang w:val="en-US"/>
              </w:rPr>
              <w:t>EKO</w:t>
            </w:r>
          </w:p>
        </w:tc>
        <w:tc>
          <w:tcPr>
            <w:tcW w:w="1112" w:type="dxa"/>
          </w:tcPr>
          <w:p w14:paraId="5159C2C7" w14:textId="3E81BC09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B921F89" w14:textId="566F594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FD0C368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6E53156" w14:textId="45976AE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1A2B829" w14:textId="5CEDEF7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413BE537" w14:textId="77777777" w:rsidTr="00F45AB4">
        <w:tc>
          <w:tcPr>
            <w:tcW w:w="1668" w:type="dxa"/>
          </w:tcPr>
          <w:p w14:paraId="38C65F81" w14:textId="2C59F0FD" w:rsidR="00F45AB4" w:rsidRPr="00B90ADF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465C82">
              <w:rPr>
                <w:sz w:val="16"/>
                <w:szCs w:val="16"/>
                <w:lang w:val="en-US"/>
              </w:rPr>
              <w:t>Tnf</w:t>
            </w:r>
            <w:proofErr w:type="spellEnd"/>
            <w:r w:rsidRPr="00465C82">
              <w:rPr>
                <w:sz w:val="16"/>
                <w:szCs w:val="16"/>
                <w:lang w:val="en-US"/>
              </w:rPr>
              <w:t>-/-</w:t>
            </w:r>
          </w:p>
        </w:tc>
        <w:tc>
          <w:tcPr>
            <w:tcW w:w="1701" w:type="dxa"/>
          </w:tcPr>
          <w:p w14:paraId="2D4AB2D4" w14:textId="4D65896A" w:rsidR="00F45AB4" w:rsidRPr="008C2BB6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8C2BB6">
              <w:rPr>
                <w:i/>
                <w:sz w:val="16"/>
                <w:szCs w:val="16"/>
                <w:lang w:val="en-US"/>
              </w:rPr>
              <w:t>Tnf</w:t>
            </w:r>
            <w:proofErr w:type="spellEnd"/>
            <w:r w:rsidRPr="00D40C93">
              <w:rPr>
                <w:i/>
                <w:iCs/>
                <w:sz w:val="16"/>
                <w:szCs w:val="16"/>
                <w:vertAlign w:val="superscript"/>
                <w:lang w:val="en-US"/>
              </w:rPr>
              <w:t>-/-</w:t>
            </w:r>
          </w:p>
        </w:tc>
        <w:tc>
          <w:tcPr>
            <w:tcW w:w="1112" w:type="dxa"/>
          </w:tcPr>
          <w:p w14:paraId="25BB3620" w14:textId="2AFF5D1E" w:rsidR="00F45AB4" w:rsidRPr="00C011A7" w:rsidRDefault="00F45AB4" w:rsidP="00E2436B">
            <w:pPr>
              <w:jc w:val="center"/>
              <w:rPr>
                <w:sz w:val="16"/>
                <w:szCs w:val="16"/>
              </w:rPr>
            </w:pPr>
            <w:r w:rsidRPr="00C011A7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A182B91" w14:textId="08C0184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C4C0729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BBB6D2F" w14:textId="2F07D11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058943D" w14:textId="59ED2FA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7A431D24" w14:textId="77777777" w:rsidTr="00F45AB4">
        <w:tc>
          <w:tcPr>
            <w:tcW w:w="1668" w:type="dxa"/>
          </w:tcPr>
          <w:p w14:paraId="04ACF9A4" w14:textId="2D7066B5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465C82">
              <w:rPr>
                <w:sz w:val="16"/>
                <w:szCs w:val="16"/>
                <w:lang w:val="en-US"/>
              </w:rPr>
              <w:t>Nfkb2-/-</w:t>
            </w:r>
          </w:p>
        </w:tc>
        <w:tc>
          <w:tcPr>
            <w:tcW w:w="1701" w:type="dxa"/>
          </w:tcPr>
          <w:p w14:paraId="7AF1A86B" w14:textId="2A5E01B2" w:rsidR="00F45AB4" w:rsidRPr="008C2BB6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1D4DD9">
              <w:rPr>
                <w:i/>
                <w:sz w:val="16"/>
                <w:szCs w:val="16"/>
                <w:lang w:val="en-US"/>
              </w:rPr>
              <w:t>Nfkb2</w:t>
            </w:r>
            <w:r w:rsidRPr="001D4DD9">
              <w:rPr>
                <w:i/>
                <w:sz w:val="16"/>
                <w:szCs w:val="16"/>
                <w:vertAlign w:val="superscript"/>
                <w:lang w:val="en-US"/>
              </w:rPr>
              <w:t>-/-</w:t>
            </w:r>
          </w:p>
        </w:tc>
        <w:tc>
          <w:tcPr>
            <w:tcW w:w="1112" w:type="dxa"/>
          </w:tcPr>
          <w:p w14:paraId="23D718A5" w14:textId="3B1A7504" w:rsidR="00F45AB4" w:rsidRDefault="00F45AB4" w:rsidP="00E2436B">
            <w:pPr>
              <w:jc w:val="center"/>
              <w:rPr>
                <w:sz w:val="16"/>
                <w:szCs w:val="16"/>
              </w:rPr>
            </w:pPr>
            <w:r w:rsidRPr="000366DD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DD92A84" w14:textId="4C70842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F40C2BF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27C0D73" w14:textId="7B4AF54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C1CDC7A" w14:textId="05AFD70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52969EA6" w14:textId="77777777" w:rsidTr="00F45AB4">
        <w:tc>
          <w:tcPr>
            <w:tcW w:w="1668" w:type="dxa"/>
          </w:tcPr>
          <w:p w14:paraId="60887BC2" w14:textId="29A0EE01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465C82">
              <w:rPr>
                <w:sz w:val="16"/>
                <w:szCs w:val="16"/>
                <w:lang w:val="en-US"/>
              </w:rPr>
              <w:t>Traf2</w:t>
            </w:r>
          </w:p>
        </w:tc>
        <w:tc>
          <w:tcPr>
            <w:tcW w:w="1701" w:type="dxa"/>
          </w:tcPr>
          <w:p w14:paraId="6F00A8A6" w14:textId="6D548C45" w:rsidR="00F45AB4" w:rsidRPr="00A30887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1D4DD9">
              <w:rPr>
                <w:i/>
                <w:sz w:val="16"/>
                <w:szCs w:val="16"/>
                <w:lang w:val="en-US"/>
              </w:rPr>
              <w:t>Traf2</w:t>
            </w:r>
          </w:p>
        </w:tc>
        <w:tc>
          <w:tcPr>
            <w:tcW w:w="1112" w:type="dxa"/>
          </w:tcPr>
          <w:p w14:paraId="0752ED15" w14:textId="1D809F37" w:rsidR="00F45AB4" w:rsidRDefault="00F45AB4" w:rsidP="00E2436B">
            <w:pPr>
              <w:jc w:val="center"/>
              <w:rPr>
                <w:sz w:val="16"/>
                <w:szCs w:val="16"/>
              </w:rPr>
            </w:pPr>
            <w:r w:rsidRPr="000366DD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35DED03" w14:textId="138AD1F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55A5047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4C67282" w14:textId="45D89FF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C23C058" w14:textId="227E066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5F88EFCD" w14:textId="77777777" w:rsidTr="00F45AB4">
        <w:tc>
          <w:tcPr>
            <w:tcW w:w="1668" w:type="dxa"/>
          </w:tcPr>
          <w:p w14:paraId="511F6655" w14:textId="4FA8C99D" w:rsidR="00F45AB4" w:rsidRPr="00465C82" w:rsidRDefault="00F45AB4" w:rsidP="00E2436B">
            <w:pPr>
              <w:rPr>
                <w:sz w:val="16"/>
                <w:szCs w:val="16"/>
                <w:lang w:val="en-US"/>
              </w:rPr>
            </w:pPr>
            <w:r w:rsidRPr="00D033D8">
              <w:rPr>
                <w:sz w:val="16"/>
                <w:szCs w:val="16"/>
                <w:lang w:val="en-US"/>
              </w:rPr>
              <w:t>Map3k14</w:t>
            </w:r>
          </w:p>
        </w:tc>
        <w:tc>
          <w:tcPr>
            <w:tcW w:w="1701" w:type="dxa"/>
          </w:tcPr>
          <w:p w14:paraId="3CA5B7FA" w14:textId="7C08FA1F" w:rsidR="00F45AB4" w:rsidRPr="00A30887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D40C93">
              <w:rPr>
                <w:i/>
                <w:sz w:val="16"/>
                <w:szCs w:val="16"/>
                <w:lang w:val="en-US"/>
              </w:rPr>
              <w:t>Map3k14</w:t>
            </w:r>
          </w:p>
        </w:tc>
        <w:tc>
          <w:tcPr>
            <w:tcW w:w="1112" w:type="dxa"/>
          </w:tcPr>
          <w:p w14:paraId="3C8FB748" w14:textId="18DA7F99" w:rsidR="00F45AB4" w:rsidRDefault="00F45AB4" w:rsidP="00E2436B">
            <w:pPr>
              <w:jc w:val="center"/>
              <w:rPr>
                <w:sz w:val="16"/>
                <w:szCs w:val="16"/>
              </w:rPr>
            </w:pPr>
            <w:r w:rsidRPr="000366DD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077073E" w14:textId="4FA6C07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15DB74F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34E06D3" w14:textId="57C842F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3689E2E" w14:textId="38BD8AE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50E0DCB8" w14:textId="77777777" w:rsidTr="00F45AB4">
        <w:tc>
          <w:tcPr>
            <w:tcW w:w="1668" w:type="dxa"/>
          </w:tcPr>
          <w:p w14:paraId="411FC3DD" w14:textId="5703306E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D033D8">
              <w:rPr>
                <w:sz w:val="16"/>
                <w:szCs w:val="16"/>
                <w:lang w:val="en-US"/>
              </w:rPr>
              <w:t>Nfkb2</w:t>
            </w:r>
          </w:p>
        </w:tc>
        <w:tc>
          <w:tcPr>
            <w:tcW w:w="1701" w:type="dxa"/>
          </w:tcPr>
          <w:p w14:paraId="7AA9C53B" w14:textId="4A3CE856" w:rsidR="00F45AB4" w:rsidRPr="00A30887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D40C93">
              <w:rPr>
                <w:i/>
                <w:sz w:val="16"/>
                <w:szCs w:val="16"/>
                <w:lang w:val="en-US"/>
              </w:rPr>
              <w:t>Nfkb2</w:t>
            </w:r>
          </w:p>
        </w:tc>
        <w:tc>
          <w:tcPr>
            <w:tcW w:w="1112" w:type="dxa"/>
          </w:tcPr>
          <w:p w14:paraId="5E00615E" w14:textId="1E414BED" w:rsidR="00F45AB4" w:rsidRDefault="00F45AB4" w:rsidP="00E2436B">
            <w:pPr>
              <w:jc w:val="center"/>
              <w:rPr>
                <w:sz w:val="16"/>
                <w:szCs w:val="16"/>
              </w:rPr>
            </w:pPr>
            <w:r w:rsidRPr="000366DD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FA43395" w14:textId="4B332C4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95BAC33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CEA0EE5" w14:textId="5A87320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A4A5663" w14:textId="0F96725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2E33B709" w14:textId="77777777" w:rsidTr="00F45AB4">
        <w:tc>
          <w:tcPr>
            <w:tcW w:w="1668" w:type="dxa"/>
          </w:tcPr>
          <w:p w14:paraId="00077914" w14:textId="0E6DF756" w:rsidR="00F45AB4" w:rsidRPr="00D033D8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0825E8">
              <w:rPr>
                <w:sz w:val="16"/>
                <w:szCs w:val="16"/>
                <w:lang w:val="en-US"/>
              </w:rPr>
              <w:t>IFN</w:t>
            </w:r>
            <w:r>
              <w:rPr>
                <w:sz w:val="16"/>
                <w:szCs w:val="16"/>
                <w:lang w:val="en-US"/>
              </w:rPr>
              <w:t>y</w:t>
            </w:r>
            <w:proofErr w:type="spellEnd"/>
          </w:p>
        </w:tc>
        <w:tc>
          <w:tcPr>
            <w:tcW w:w="1701" w:type="dxa"/>
          </w:tcPr>
          <w:p w14:paraId="39BCA5F2" w14:textId="0D94C412" w:rsidR="00F45AB4" w:rsidRPr="00A30887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0825E8">
              <w:rPr>
                <w:sz w:val="16"/>
                <w:szCs w:val="16"/>
                <w:lang w:val="en-US"/>
              </w:rPr>
              <w:t>IFNγ</w:t>
            </w:r>
            <w:proofErr w:type="spellEnd"/>
          </w:p>
        </w:tc>
        <w:tc>
          <w:tcPr>
            <w:tcW w:w="1112" w:type="dxa"/>
          </w:tcPr>
          <w:p w14:paraId="1536F8CE" w14:textId="1F3292F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8F3A750" w14:textId="0535F0A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66695E9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891CA36" w14:textId="19AE020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C0746CB" w14:textId="4390686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345AF5B8" w14:textId="77777777" w:rsidTr="00F45AB4">
        <w:tc>
          <w:tcPr>
            <w:tcW w:w="1668" w:type="dxa"/>
          </w:tcPr>
          <w:p w14:paraId="15EC9077" w14:textId="2F658C4B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7A541B">
              <w:rPr>
                <w:sz w:val="16"/>
                <w:szCs w:val="16"/>
                <w:lang w:val="en-US"/>
              </w:rPr>
              <w:t>Mn2+</w:t>
            </w:r>
          </w:p>
        </w:tc>
        <w:tc>
          <w:tcPr>
            <w:tcW w:w="1701" w:type="dxa"/>
          </w:tcPr>
          <w:p w14:paraId="2F6ED2CA" w14:textId="280F7326" w:rsidR="00F45AB4" w:rsidRPr="000825E8" w:rsidRDefault="00F45AB4" w:rsidP="00E2436B">
            <w:pPr>
              <w:rPr>
                <w:sz w:val="16"/>
                <w:szCs w:val="16"/>
                <w:lang w:val="en-US"/>
              </w:rPr>
            </w:pPr>
            <w:r w:rsidRPr="007A541B">
              <w:rPr>
                <w:sz w:val="16"/>
                <w:szCs w:val="16"/>
                <w:lang w:val="en-US"/>
              </w:rPr>
              <w:t>Mn</w:t>
            </w:r>
            <w:r w:rsidRPr="007A541B">
              <w:rPr>
                <w:sz w:val="16"/>
                <w:szCs w:val="16"/>
                <w:vertAlign w:val="superscript"/>
                <w:lang w:val="en-US"/>
              </w:rPr>
              <w:t>2+</w:t>
            </w:r>
          </w:p>
        </w:tc>
        <w:tc>
          <w:tcPr>
            <w:tcW w:w="1112" w:type="dxa"/>
          </w:tcPr>
          <w:p w14:paraId="499953A4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A2AA6A1" w14:textId="015E79E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1471F1D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0819751" w14:textId="160261E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696DAF7" w14:textId="7471D77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7F40D3CE" w14:textId="77777777" w:rsidTr="00F45AB4">
        <w:tc>
          <w:tcPr>
            <w:tcW w:w="1668" w:type="dxa"/>
          </w:tcPr>
          <w:p w14:paraId="010DF631" w14:textId="5AA91452" w:rsidR="00F45AB4" w:rsidRPr="000825E8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7A541B">
              <w:rPr>
                <w:sz w:val="16"/>
                <w:szCs w:val="16"/>
                <w:lang w:val="en-US"/>
              </w:rPr>
              <w:t>KindKo</w:t>
            </w:r>
            <w:proofErr w:type="spellEnd"/>
          </w:p>
        </w:tc>
        <w:tc>
          <w:tcPr>
            <w:tcW w:w="1701" w:type="dxa"/>
          </w:tcPr>
          <w:p w14:paraId="0FAA5C64" w14:textId="1C7EE2DA" w:rsidR="00F45AB4" w:rsidRPr="000825E8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7A541B">
              <w:rPr>
                <w:sz w:val="16"/>
                <w:szCs w:val="16"/>
                <w:lang w:val="en-US"/>
              </w:rPr>
              <w:t>Kind</w:t>
            </w:r>
            <w:r w:rsidRPr="007A541B">
              <w:rPr>
                <w:sz w:val="16"/>
                <w:szCs w:val="16"/>
                <w:vertAlign w:val="superscript"/>
                <w:lang w:val="en-US"/>
              </w:rPr>
              <w:t>Ko</w:t>
            </w:r>
            <w:proofErr w:type="spellEnd"/>
          </w:p>
        </w:tc>
        <w:tc>
          <w:tcPr>
            <w:tcW w:w="1112" w:type="dxa"/>
          </w:tcPr>
          <w:p w14:paraId="15A730B7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A0486ED" w14:textId="207886F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AB91B43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A579D61" w14:textId="4E64E60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E3D4305" w14:textId="0FDA3C2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4A41B3F3" w14:textId="77777777" w:rsidTr="00F45AB4">
        <w:tc>
          <w:tcPr>
            <w:tcW w:w="1668" w:type="dxa"/>
          </w:tcPr>
          <w:p w14:paraId="631D48FA" w14:textId="652B40D2" w:rsidR="00F45AB4" w:rsidRPr="000825E8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7A541B">
              <w:rPr>
                <w:sz w:val="16"/>
                <w:szCs w:val="16"/>
                <w:lang w:val="en-US"/>
              </w:rPr>
              <w:t>TlnKo</w:t>
            </w:r>
            <w:proofErr w:type="spellEnd"/>
          </w:p>
        </w:tc>
        <w:tc>
          <w:tcPr>
            <w:tcW w:w="1701" w:type="dxa"/>
          </w:tcPr>
          <w:p w14:paraId="758580C0" w14:textId="2F69A12C" w:rsidR="00F45AB4" w:rsidRPr="000825E8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7A541B">
              <w:rPr>
                <w:sz w:val="16"/>
                <w:szCs w:val="16"/>
                <w:lang w:val="en-US"/>
              </w:rPr>
              <w:t>Tln</w:t>
            </w:r>
            <w:r w:rsidRPr="007A541B">
              <w:rPr>
                <w:sz w:val="16"/>
                <w:szCs w:val="16"/>
                <w:vertAlign w:val="superscript"/>
                <w:lang w:val="en-US"/>
              </w:rPr>
              <w:t>Ko</w:t>
            </w:r>
            <w:proofErr w:type="spellEnd"/>
          </w:p>
        </w:tc>
        <w:tc>
          <w:tcPr>
            <w:tcW w:w="1112" w:type="dxa"/>
          </w:tcPr>
          <w:p w14:paraId="1DA92F1A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E80BAE7" w14:textId="4ADD791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B8F348B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FDF7F74" w14:textId="42420C7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C295F81" w14:textId="7AE6085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2237F8ED" w14:textId="77777777" w:rsidTr="00F45AB4">
        <w:tc>
          <w:tcPr>
            <w:tcW w:w="1668" w:type="dxa"/>
          </w:tcPr>
          <w:p w14:paraId="7DC254B5" w14:textId="2902A3FF" w:rsidR="00F45AB4" w:rsidRPr="000825E8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9746A3">
              <w:rPr>
                <w:sz w:val="16"/>
                <w:szCs w:val="16"/>
                <w:lang w:val="en-US"/>
              </w:rPr>
              <w:t>TlnCtr</w:t>
            </w:r>
            <w:proofErr w:type="spellEnd"/>
          </w:p>
        </w:tc>
        <w:tc>
          <w:tcPr>
            <w:tcW w:w="1701" w:type="dxa"/>
          </w:tcPr>
          <w:p w14:paraId="2338AF92" w14:textId="53C57860" w:rsidR="00F45AB4" w:rsidRPr="000825E8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9746A3">
              <w:rPr>
                <w:sz w:val="16"/>
                <w:szCs w:val="16"/>
                <w:lang w:val="en-US"/>
              </w:rPr>
              <w:t>Tln</w:t>
            </w:r>
            <w:r w:rsidRPr="009746A3">
              <w:rPr>
                <w:sz w:val="16"/>
                <w:szCs w:val="16"/>
                <w:vertAlign w:val="superscript"/>
                <w:lang w:val="en-US"/>
              </w:rPr>
              <w:t>Ctr</w:t>
            </w:r>
            <w:proofErr w:type="spellEnd"/>
          </w:p>
        </w:tc>
        <w:tc>
          <w:tcPr>
            <w:tcW w:w="1112" w:type="dxa"/>
          </w:tcPr>
          <w:p w14:paraId="50B44BC8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FCC0608" w14:textId="2D7BF6E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1103A98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6A4C352" w14:textId="65DA4E1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9E5DC0F" w14:textId="02F29E9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1E69663E" w14:textId="77777777" w:rsidTr="00F45AB4">
        <w:tc>
          <w:tcPr>
            <w:tcW w:w="1668" w:type="dxa"/>
          </w:tcPr>
          <w:p w14:paraId="572F0BBA" w14:textId="151FB319" w:rsidR="00F45AB4" w:rsidRPr="000825E8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9746A3">
              <w:rPr>
                <w:sz w:val="16"/>
                <w:szCs w:val="16"/>
                <w:lang w:val="en-US"/>
              </w:rPr>
              <w:t>KindCtr</w:t>
            </w:r>
            <w:proofErr w:type="spellEnd"/>
          </w:p>
        </w:tc>
        <w:tc>
          <w:tcPr>
            <w:tcW w:w="1701" w:type="dxa"/>
          </w:tcPr>
          <w:p w14:paraId="42E1BE1B" w14:textId="6B6B509C" w:rsidR="00F45AB4" w:rsidRPr="000825E8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9746A3">
              <w:rPr>
                <w:sz w:val="16"/>
                <w:szCs w:val="16"/>
                <w:lang w:val="en-US"/>
              </w:rPr>
              <w:t>Kind</w:t>
            </w:r>
            <w:r w:rsidRPr="009746A3">
              <w:rPr>
                <w:sz w:val="16"/>
                <w:szCs w:val="16"/>
                <w:vertAlign w:val="superscript"/>
                <w:lang w:val="en-US"/>
              </w:rPr>
              <w:t>Ctr</w:t>
            </w:r>
            <w:proofErr w:type="spellEnd"/>
          </w:p>
        </w:tc>
        <w:tc>
          <w:tcPr>
            <w:tcW w:w="1112" w:type="dxa"/>
          </w:tcPr>
          <w:p w14:paraId="6946DBFC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E724C01" w14:textId="07BD033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1DAAD0F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D2E0B77" w14:textId="30BB300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A7AA71B" w14:textId="182EF56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158340E4" w14:textId="77777777" w:rsidTr="00F45AB4">
        <w:tc>
          <w:tcPr>
            <w:tcW w:w="1668" w:type="dxa"/>
          </w:tcPr>
          <w:p w14:paraId="29F15D2D" w14:textId="1D02E9A0" w:rsidR="00F45AB4" w:rsidRPr="000825E8" w:rsidRDefault="00F45AB4" w:rsidP="00E2436B">
            <w:pPr>
              <w:rPr>
                <w:sz w:val="16"/>
                <w:szCs w:val="16"/>
                <w:lang w:val="en-US"/>
              </w:rPr>
            </w:pPr>
            <w:r w:rsidRPr="00BB0F1B">
              <w:rPr>
                <w:sz w:val="16"/>
                <w:szCs w:val="16"/>
                <w:lang w:val="en-US"/>
              </w:rPr>
              <w:t>MgCl2</w:t>
            </w:r>
          </w:p>
        </w:tc>
        <w:tc>
          <w:tcPr>
            <w:tcW w:w="1701" w:type="dxa"/>
          </w:tcPr>
          <w:p w14:paraId="2B903F9F" w14:textId="32665696" w:rsidR="00F45AB4" w:rsidRPr="000825E8" w:rsidRDefault="00F45AB4" w:rsidP="00E2436B">
            <w:pPr>
              <w:rPr>
                <w:sz w:val="16"/>
                <w:szCs w:val="16"/>
                <w:lang w:val="en-US"/>
              </w:rPr>
            </w:pPr>
            <w:r w:rsidRPr="00BB0F1B">
              <w:rPr>
                <w:sz w:val="16"/>
                <w:szCs w:val="16"/>
                <w:lang w:val="en-US"/>
              </w:rPr>
              <w:t>MgCl</w:t>
            </w:r>
            <w:r w:rsidRPr="00BB0F1B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1112" w:type="dxa"/>
          </w:tcPr>
          <w:p w14:paraId="57E57A0C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987FC8C" w14:textId="79305CD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0F046B4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CD51193" w14:textId="5C8883D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510185B" w14:textId="7C36EE1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26026BB3" w14:textId="77777777" w:rsidTr="00F45AB4">
        <w:tc>
          <w:tcPr>
            <w:tcW w:w="1668" w:type="dxa"/>
          </w:tcPr>
          <w:p w14:paraId="79919C64" w14:textId="7D085206" w:rsidR="00F45AB4" w:rsidRPr="009746A3" w:rsidRDefault="00F45AB4" w:rsidP="00E2436B">
            <w:pPr>
              <w:rPr>
                <w:sz w:val="16"/>
                <w:szCs w:val="16"/>
                <w:lang w:val="en-US"/>
              </w:rPr>
            </w:pPr>
            <w:r w:rsidRPr="0067403A">
              <w:rPr>
                <w:sz w:val="16"/>
                <w:szCs w:val="16"/>
                <w:lang w:val="en-US"/>
              </w:rPr>
              <w:t>P. falciparum</w:t>
            </w:r>
          </w:p>
        </w:tc>
        <w:tc>
          <w:tcPr>
            <w:tcW w:w="1701" w:type="dxa"/>
          </w:tcPr>
          <w:p w14:paraId="6229AC5A" w14:textId="7E3BC750" w:rsidR="00F45AB4" w:rsidRPr="009746A3" w:rsidRDefault="00F45AB4" w:rsidP="00E2436B">
            <w:pPr>
              <w:rPr>
                <w:sz w:val="16"/>
                <w:szCs w:val="16"/>
                <w:lang w:val="en-US"/>
              </w:rPr>
            </w:pPr>
            <w:r w:rsidRPr="0067403A">
              <w:rPr>
                <w:i/>
                <w:sz w:val="16"/>
                <w:szCs w:val="16"/>
                <w:lang w:val="en-US"/>
              </w:rPr>
              <w:t>P. falciparum</w:t>
            </w:r>
          </w:p>
        </w:tc>
        <w:tc>
          <w:tcPr>
            <w:tcW w:w="1112" w:type="dxa"/>
          </w:tcPr>
          <w:p w14:paraId="73C5D4A1" w14:textId="565A3D66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77B1FD3" w14:textId="4F67AA5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9809488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4CEE5B1" w14:textId="6259463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04EB1A9" w14:textId="15E7A60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0E9A2FA" w14:textId="77777777" w:rsidTr="00F45AB4">
        <w:tc>
          <w:tcPr>
            <w:tcW w:w="1668" w:type="dxa"/>
          </w:tcPr>
          <w:p w14:paraId="25A56526" w14:textId="12F143DD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67403A">
              <w:rPr>
                <w:sz w:val="16"/>
                <w:szCs w:val="16"/>
                <w:lang w:val="en-US"/>
              </w:rPr>
              <w:t>Plasmodium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67403A">
              <w:rPr>
                <w:sz w:val="16"/>
                <w:szCs w:val="16"/>
                <w:lang w:val="en-US"/>
              </w:rPr>
              <w:t>falciparum</w:t>
            </w:r>
          </w:p>
        </w:tc>
        <w:tc>
          <w:tcPr>
            <w:tcW w:w="1701" w:type="dxa"/>
          </w:tcPr>
          <w:p w14:paraId="5526372C" w14:textId="431B4E1D" w:rsidR="00F45AB4" w:rsidRPr="0067403A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67403A">
              <w:rPr>
                <w:i/>
                <w:sz w:val="16"/>
                <w:szCs w:val="16"/>
                <w:lang w:val="en-US"/>
              </w:rPr>
              <w:t>Plasmodium falciparum</w:t>
            </w:r>
          </w:p>
        </w:tc>
        <w:tc>
          <w:tcPr>
            <w:tcW w:w="1112" w:type="dxa"/>
          </w:tcPr>
          <w:p w14:paraId="361F810E" w14:textId="0ABB064E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1A6C967" w14:textId="56FE581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6897406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234CA8C" w14:textId="72D9A35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E4B1176" w14:textId="225C85B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38070BF6" w14:textId="77777777" w:rsidTr="00F45AB4">
        <w:tc>
          <w:tcPr>
            <w:tcW w:w="1668" w:type="dxa"/>
          </w:tcPr>
          <w:p w14:paraId="73243F01" w14:textId="0EF0C85B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kelch13</w:t>
            </w:r>
          </w:p>
        </w:tc>
        <w:tc>
          <w:tcPr>
            <w:tcW w:w="1701" w:type="dxa"/>
          </w:tcPr>
          <w:p w14:paraId="5091EB72" w14:textId="1245A9CA" w:rsidR="00F45AB4" w:rsidRPr="0067403A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kelch13</w:t>
            </w:r>
          </w:p>
        </w:tc>
        <w:tc>
          <w:tcPr>
            <w:tcW w:w="1112" w:type="dxa"/>
          </w:tcPr>
          <w:p w14:paraId="0902456A" w14:textId="3B692C0E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72DB48C" w14:textId="76875D8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F742BCF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6C192F1" w14:textId="52839FF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B2F135F" w14:textId="1E9CADA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155D647C" w14:textId="77777777" w:rsidTr="00F45AB4">
        <w:tc>
          <w:tcPr>
            <w:tcW w:w="1668" w:type="dxa"/>
          </w:tcPr>
          <w:p w14:paraId="16209490" w14:textId="46774D52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E3510F">
              <w:rPr>
                <w:sz w:val="16"/>
                <w:szCs w:val="16"/>
                <w:lang w:val="en-US"/>
              </w:rPr>
              <w:t xml:space="preserve">P. </w:t>
            </w:r>
            <w:proofErr w:type="spellStart"/>
            <w:r w:rsidRPr="00E3510F">
              <w:rPr>
                <w:sz w:val="16"/>
                <w:szCs w:val="16"/>
                <w:lang w:val="en-US"/>
              </w:rPr>
              <w:t>chabaudi</w:t>
            </w:r>
            <w:proofErr w:type="spellEnd"/>
          </w:p>
        </w:tc>
        <w:tc>
          <w:tcPr>
            <w:tcW w:w="1701" w:type="dxa"/>
          </w:tcPr>
          <w:p w14:paraId="7AF00AD0" w14:textId="0A954BCD" w:rsidR="00F45AB4" w:rsidRPr="009B6639" w:rsidRDefault="00F45AB4" w:rsidP="00E2436B">
            <w:pPr>
              <w:rPr>
                <w:sz w:val="16"/>
                <w:szCs w:val="16"/>
                <w:lang w:val="en-US"/>
              </w:rPr>
            </w:pPr>
            <w:r w:rsidRPr="00E3510F">
              <w:rPr>
                <w:i/>
                <w:sz w:val="16"/>
                <w:szCs w:val="16"/>
                <w:lang w:val="en-US"/>
              </w:rPr>
              <w:t xml:space="preserve">P. </w:t>
            </w:r>
            <w:proofErr w:type="spellStart"/>
            <w:r w:rsidRPr="00E3510F">
              <w:rPr>
                <w:i/>
                <w:sz w:val="16"/>
                <w:szCs w:val="16"/>
                <w:lang w:val="en-US"/>
              </w:rPr>
              <w:t>chabaudi</w:t>
            </w:r>
            <w:proofErr w:type="spellEnd"/>
          </w:p>
        </w:tc>
        <w:tc>
          <w:tcPr>
            <w:tcW w:w="1112" w:type="dxa"/>
          </w:tcPr>
          <w:p w14:paraId="65DBB7BC" w14:textId="66E90F89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9248FF9" w14:textId="421CBE3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AB413C8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967AEB4" w14:textId="7BBFDC1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9A6216F" w14:textId="0A6ACC6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234F1DD0" w14:textId="77777777" w:rsidTr="00F45AB4">
        <w:tc>
          <w:tcPr>
            <w:tcW w:w="1668" w:type="dxa"/>
          </w:tcPr>
          <w:p w14:paraId="2D81A7A4" w14:textId="7C29CEC4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Xenopus</w:t>
            </w:r>
          </w:p>
        </w:tc>
        <w:tc>
          <w:tcPr>
            <w:tcW w:w="1701" w:type="dxa"/>
          </w:tcPr>
          <w:p w14:paraId="6208FAF8" w14:textId="503020C5" w:rsidR="00F45AB4" w:rsidRPr="00E3510F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544630">
              <w:rPr>
                <w:i/>
                <w:sz w:val="16"/>
                <w:szCs w:val="16"/>
                <w:lang w:val="en-US"/>
              </w:rPr>
              <w:t>Xenopus</w:t>
            </w:r>
          </w:p>
        </w:tc>
        <w:tc>
          <w:tcPr>
            <w:tcW w:w="1112" w:type="dxa"/>
          </w:tcPr>
          <w:p w14:paraId="0D90E55F" w14:textId="1F719C90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ABC28DC" w14:textId="63BA35A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F782E00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089AB09" w14:textId="3E2F41F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C736DFB" w14:textId="36015D7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56ECC434" w14:textId="77777777" w:rsidTr="00F45AB4">
        <w:tc>
          <w:tcPr>
            <w:tcW w:w="1668" w:type="dxa"/>
          </w:tcPr>
          <w:p w14:paraId="7233BFEB" w14:textId="01B09C40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MSs</w:t>
            </w:r>
            <w:r w:rsidRPr="009430A5">
              <w:rPr>
                <w:sz w:val="16"/>
                <w:szCs w:val="16"/>
                <w:lang w:val="en-US"/>
              </w:rPr>
              <w:t>eq</w:t>
            </w:r>
            <w:proofErr w:type="spellEnd"/>
          </w:p>
        </w:tc>
        <w:tc>
          <w:tcPr>
            <w:tcW w:w="1701" w:type="dxa"/>
          </w:tcPr>
          <w:p w14:paraId="465694E1" w14:textId="591D3163" w:rsidR="00F45AB4" w:rsidRPr="00544630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MS</w:t>
            </w:r>
            <w:r w:rsidRPr="00115B73">
              <w:rPr>
                <w:sz w:val="16"/>
                <w:szCs w:val="16"/>
                <w:vertAlign w:val="subscript"/>
                <w:lang w:val="en-US"/>
              </w:rPr>
              <w:t>seq</w:t>
            </w:r>
            <w:proofErr w:type="spellEnd"/>
            <w:r w:rsidRPr="00115B73">
              <w:rPr>
                <w:sz w:val="16"/>
                <w:szCs w:val="16"/>
                <w:vertAlign w:val="subscript"/>
                <w:lang w:val="en-US"/>
              </w:rPr>
              <w:t xml:space="preserve"> </w:t>
            </w:r>
          </w:p>
        </w:tc>
        <w:tc>
          <w:tcPr>
            <w:tcW w:w="1112" w:type="dxa"/>
          </w:tcPr>
          <w:p w14:paraId="029A54FB" w14:textId="4FFC7AD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5BAE178" w14:textId="79A8E9D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D68B2F5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4A61CDF" w14:textId="6D6B90C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3AE75E0" w14:textId="529EB18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0C1A23E3" w14:textId="77777777" w:rsidTr="00F45AB4">
        <w:tc>
          <w:tcPr>
            <w:tcW w:w="1668" w:type="dxa"/>
          </w:tcPr>
          <w:p w14:paraId="76B1631F" w14:textId="7BC1DF75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Renilla</w:t>
            </w:r>
            <w:proofErr w:type="spellEnd"/>
          </w:p>
        </w:tc>
        <w:tc>
          <w:tcPr>
            <w:tcW w:w="1701" w:type="dxa"/>
          </w:tcPr>
          <w:p w14:paraId="0E348D7B" w14:textId="2817356F" w:rsidR="00F45AB4" w:rsidRPr="009B6639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A80754">
              <w:rPr>
                <w:i/>
                <w:sz w:val="16"/>
                <w:szCs w:val="16"/>
                <w:lang w:val="en-US"/>
              </w:rPr>
              <w:t>Renilla</w:t>
            </w:r>
            <w:proofErr w:type="spellEnd"/>
          </w:p>
        </w:tc>
        <w:tc>
          <w:tcPr>
            <w:tcW w:w="1112" w:type="dxa"/>
          </w:tcPr>
          <w:p w14:paraId="11246CD8" w14:textId="1D69BBE4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D70670C" w14:textId="601F89F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C2E0344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C3FFB41" w14:textId="2D0D9CE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D96C541" w14:textId="7E4A06D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29100E0F" w14:textId="77777777" w:rsidTr="00F45AB4">
        <w:tc>
          <w:tcPr>
            <w:tcW w:w="1668" w:type="dxa"/>
          </w:tcPr>
          <w:p w14:paraId="0A0B41DE" w14:textId="202B0CB6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CD8+</w:t>
            </w:r>
          </w:p>
        </w:tc>
        <w:tc>
          <w:tcPr>
            <w:tcW w:w="1701" w:type="dxa"/>
          </w:tcPr>
          <w:p w14:paraId="6CEA8862" w14:textId="685556B6" w:rsidR="00F45AB4" w:rsidRPr="00A80754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CD8</w:t>
            </w:r>
            <w:r w:rsidRPr="00252095"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7C7F1447" w14:textId="2CEC7B7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239F196" w14:textId="34FD814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3F5E2D4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B0BC8F7" w14:textId="78F6332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E297F93" w14:textId="181594D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4EC70D94" w14:textId="77777777" w:rsidTr="00F45AB4">
        <w:tc>
          <w:tcPr>
            <w:tcW w:w="1668" w:type="dxa"/>
          </w:tcPr>
          <w:p w14:paraId="260FC0D3" w14:textId="37F22C29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9C2D5F">
              <w:rPr>
                <w:sz w:val="16"/>
                <w:szCs w:val="16"/>
                <w:lang w:val="en-US"/>
              </w:rPr>
              <w:t>IFN</w:t>
            </w:r>
            <w:r>
              <w:rPr>
                <w:sz w:val="16"/>
                <w:szCs w:val="16"/>
                <w:lang w:val="en-US"/>
              </w:rPr>
              <w:t>g</w:t>
            </w:r>
            <w:proofErr w:type="spellEnd"/>
          </w:p>
        </w:tc>
        <w:tc>
          <w:tcPr>
            <w:tcW w:w="1701" w:type="dxa"/>
          </w:tcPr>
          <w:p w14:paraId="4565296E" w14:textId="4BC60E1A" w:rsidR="00F45AB4" w:rsidRPr="009B6639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9C2D5F">
              <w:rPr>
                <w:sz w:val="16"/>
                <w:szCs w:val="16"/>
                <w:lang w:val="en-US"/>
              </w:rPr>
              <w:t>IFNγ</w:t>
            </w:r>
            <w:proofErr w:type="spellEnd"/>
          </w:p>
        </w:tc>
        <w:tc>
          <w:tcPr>
            <w:tcW w:w="1112" w:type="dxa"/>
          </w:tcPr>
          <w:p w14:paraId="54F34570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3BBC9C9" w14:textId="7C548C5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638CD4F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C290665" w14:textId="0EFCF4E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CE74175" w14:textId="194CC74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525AAC03" w14:textId="77777777" w:rsidTr="00F45AB4">
        <w:tc>
          <w:tcPr>
            <w:tcW w:w="1668" w:type="dxa"/>
          </w:tcPr>
          <w:p w14:paraId="2E3DD55B" w14:textId="15780208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RAG-/-</w:t>
            </w:r>
          </w:p>
        </w:tc>
        <w:tc>
          <w:tcPr>
            <w:tcW w:w="1701" w:type="dxa"/>
          </w:tcPr>
          <w:p w14:paraId="152ECAA5" w14:textId="721F3FD9" w:rsidR="00F45AB4" w:rsidRPr="009B6639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RAG</w:t>
            </w:r>
            <w:r w:rsidRPr="0084296B">
              <w:rPr>
                <w:sz w:val="16"/>
                <w:szCs w:val="16"/>
                <w:vertAlign w:val="superscript"/>
                <w:lang w:val="en-US"/>
              </w:rPr>
              <w:t>-/-</w:t>
            </w:r>
          </w:p>
        </w:tc>
        <w:tc>
          <w:tcPr>
            <w:tcW w:w="1112" w:type="dxa"/>
          </w:tcPr>
          <w:p w14:paraId="3F20D377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95D468F" w14:textId="52994E8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A68BCFB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F26CBA3" w14:textId="31856B1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E5F1FFA" w14:textId="666B61E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53895CD4" w14:textId="77777777" w:rsidTr="00F45AB4">
        <w:tc>
          <w:tcPr>
            <w:tcW w:w="1668" w:type="dxa"/>
          </w:tcPr>
          <w:p w14:paraId="71157BE4" w14:textId="68445FBE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Salmonella</w:t>
            </w:r>
          </w:p>
        </w:tc>
        <w:tc>
          <w:tcPr>
            <w:tcW w:w="1701" w:type="dxa"/>
          </w:tcPr>
          <w:p w14:paraId="603EBCE2" w14:textId="57C347B3" w:rsidR="00F45AB4" w:rsidRPr="009B6639" w:rsidRDefault="00F45AB4" w:rsidP="00E2436B">
            <w:pPr>
              <w:rPr>
                <w:sz w:val="16"/>
                <w:szCs w:val="16"/>
                <w:lang w:val="en-US"/>
              </w:rPr>
            </w:pPr>
            <w:r w:rsidRPr="0045006E">
              <w:rPr>
                <w:i/>
                <w:sz w:val="16"/>
                <w:szCs w:val="16"/>
                <w:lang w:val="en-US"/>
              </w:rPr>
              <w:t>Salmonella</w:t>
            </w:r>
          </w:p>
        </w:tc>
        <w:tc>
          <w:tcPr>
            <w:tcW w:w="1112" w:type="dxa"/>
          </w:tcPr>
          <w:p w14:paraId="61E10909" w14:textId="79A29383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1247D6F" w14:textId="5E67932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FECB2A9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68EE518" w14:textId="4098768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2F7B28B" w14:textId="3407B9B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1711EB8E" w14:textId="77777777" w:rsidTr="00F45AB4">
        <w:tc>
          <w:tcPr>
            <w:tcW w:w="1668" w:type="dxa"/>
          </w:tcPr>
          <w:p w14:paraId="2F9FBE62" w14:textId="010431EA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Salmonella enterica</w:t>
            </w:r>
          </w:p>
        </w:tc>
        <w:tc>
          <w:tcPr>
            <w:tcW w:w="1701" w:type="dxa"/>
          </w:tcPr>
          <w:p w14:paraId="1E577332" w14:textId="031235DE" w:rsidR="00F45AB4" w:rsidRPr="0045006E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B10B8B">
              <w:rPr>
                <w:i/>
                <w:sz w:val="16"/>
                <w:szCs w:val="16"/>
                <w:lang w:val="en-US"/>
              </w:rPr>
              <w:t>Salmonella enterica</w:t>
            </w:r>
          </w:p>
        </w:tc>
        <w:tc>
          <w:tcPr>
            <w:tcW w:w="1112" w:type="dxa"/>
          </w:tcPr>
          <w:p w14:paraId="1BEB047B" w14:textId="30FA79A5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217A8D2" w14:textId="4684F26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0B4345E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C49B6D8" w14:textId="276C5C7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2F834E4" w14:textId="03237FB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73A85124" w14:textId="77777777" w:rsidTr="00F45AB4">
        <w:tc>
          <w:tcPr>
            <w:tcW w:w="1668" w:type="dxa"/>
          </w:tcPr>
          <w:p w14:paraId="698218B8" w14:textId="2FA494BB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S. enterica</w:t>
            </w:r>
          </w:p>
        </w:tc>
        <w:tc>
          <w:tcPr>
            <w:tcW w:w="1701" w:type="dxa"/>
          </w:tcPr>
          <w:p w14:paraId="3EFB4594" w14:textId="5D15D192" w:rsidR="00F45AB4" w:rsidRPr="00B10B8B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B10B8B">
              <w:rPr>
                <w:i/>
                <w:sz w:val="16"/>
                <w:szCs w:val="16"/>
                <w:lang w:val="en-US"/>
              </w:rPr>
              <w:t>S</w:t>
            </w:r>
            <w:r>
              <w:rPr>
                <w:i/>
                <w:sz w:val="16"/>
                <w:szCs w:val="16"/>
                <w:lang w:val="en-US"/>
              </w:rPr>
              <w:t>.</w:t>
            </w:r>
            <w:r w:rsidRPr="00B10B8B">
              <w:rPr>
                <w:i/>
                <w:sz w:val="16"/>
                <w:szCs w:val="16"/>
                <w:lang w:val="en-US"/>
              </w:rPr>
              <w:t xml:space="preserve"> enterica</w:t>
            </w:r>
          </w:p>
        </w:tc>
        <w:tc>
          <w:tcPr>
            <w:tcW w:w="1112" w:type="dxa"/>
          </w:tcPr>
          <w:p w14:paraId="48A90679" w14:textId="3F20F10C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76A2348" w14:textId="7554D60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DD83408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A50FD8F" w14:textId="03E87F4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01C2AF2" w14:textId="0968A0A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55C30774" w14:textId="77777777" w:rsidTr="00F45AB4">
        <w:tc>
          <w:tcPr>
            <w:tcW w:w="1668" w:type="dxa"/>
          </w:tcPr>
          <w:p w14:paraId="6E09A543" w14:textId="4EF47044" w:rsidR="00F45AB4" w:rsidRDefault="00F45AB4" w:rsidP="00F42FC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murf1</w:t>
            </w:r>
          </w:p>
        </w:tc>
        <w:tc>
          <w:tcPr>
            <w:tcW w:w="1701" w:type="dxa"/>
          </w:tcPr>
          <w:p w14:paraId="0315DB2D" w14:textId="6408279D" w:rsidR="00F45AB4" w:rsidRPr="00B10B8B" w:rsidRDefault="00F45AB4" w:rsidP="008D1B99">
            <w:pPr>
              <w:rPr>
                <w:i/>
                <w:sz w:val="16"/>
                <w:szCs w:val="16"/>
                <w:lang w:val="en-US"/>
              </w:rPr>
            </w:pPr>
            <w:r w:rsidRPr="00E93111">
              <w:rPr>
                <w:i/>
                <w:sz w:val="16"/>
                <w:szCs w:val="16"/>
                <w:lang w:val="en-US"/>
              </w:rPr>
              <w:t>murf1</w:t>
            </w:r>
          </w:p>
        </w:tc>
        <w:tc>
          <w:tcPr>
            <w:tcW w:w="1112" w:type="dxa"/>
          </w:tcPr>
          <w:p w14:paraId="78860D1C" w14:textId="07359246" w:rsidR="00F45AB4" w:rsidRDefault="00F45AB4" w:rsidP="00F42F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9B1DB1E" w14:textId="77777777" w:rsidR="00F45AB4" w:rsidRDefault="00F45AB4" w:rsidP="00F42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72FE6B0" w14:textId="77777777" w:rsidR="00F45AB4" w:rsidRDefault="00F45AB4" w:rsidP="00F42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3B1D125" w14:textId="78AE8D61" w:rsidR="00F45AB4" w:rsidRDefault="00F45AB4" w:rsidP="00F42F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7B13ECD" w14:textId="6612C222" w:rsidR="00F45AB4" w:rsidRDefault="00F45AB4" w:rsidP="00F42FC8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784460D9" w14:textId="77777777" w:rsidTr="00F45AB4">
        <w:tc>
          <w:tcPr>
            <w:tcW w:w="1668" w:type="dxa"/>
          </w:tcPr>
          <w:p w14:paraId="51248A61" w14:textId="06E92FB7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A52A9C">
              <w:rPr>
                <w:sz w:val="16"/>
                <w:szCs w:val="16"/>
                <w:lang w:val="en-US"/>
              </w:rPr>
              <w:t>Gluex</w:t>
            </w:r>
            <w:proofErr w:type="spellEnd"/>
          </w:p>
        </w:tc>
        <w:tc>
          <w:tcPr>
            <w:tcW w:w="1701" w:type="dxa"/>
          </w:tcPr>
          <w:p w14:paraId="01DD9A23" w14:textId="15A5D5F8" w:rsidR="00F45AB4" w:rsidRPr="00E93111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Glu</w:t>
            </w:r>
            <w:r w:rsidRPr="007E1736">
              <w:rPr>
                <w:sz w:val="16"/>
                <w:szCs w:val="16"/>
                <w:vertAlign w:val="subscript"/>
                <w:lang w:val="en-US"/>
              </w:rPr>
              <w:t>ex</w:t>
            </w:r>
            <w:proofErr w:type="spellEnd"/>
          </w:p>
        </w:tc>
        <w:tc>
          <w:tcPr>
            <w:tcW w:w="1112" w:type="dxa"/>
          </w:tcPr>
          <w:p w14:paraId="2D6EDD99" w14:textId="160E43F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13808DC" w14:textId="52A2A3C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DB894F9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D37DF03" w14:textId="0DE8759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37345AB" w14:textId="29F4C6C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7969EC8E" w14:textId="77777777" w:rsidTr="00F45AB4">
        <w:tc>
          <w:tcPr>
            <w:tcW w:w="1668" w:type="dxa"/>
          </w:tcPr>
          <w:p w14:paraId="4C6181A9" w14:textId="37F13FA3" w:rsidR="00F45AB4" w:rsidRPr="004C75EC" w:rsidRDefault="00F45AB4" w:rsidP="00E2436B">
            <w:pPr>
              <w:rPr>
                <w:sz w:val="16"/>
                <w:szCs w:val="16"/>
                <w:highlight w:val="cyan"/>
                <w:lang w:val="en-US"/>
              </w:rPr>
            </w:pPr>
            <w:r w:rsidRPr="0006463C">
              <w:rPr>
                <w:sz w:val="16"/>
                <w:szCs w:val="16"/>
                <w:lang w:val="en-US"/>
              </w:rPr>
              <w:t>19F</w:t>
            </w:r>
          </w:p>
        </w:tc>
        <w:tc>
          <w:tcPr>
            <w:tcW w:w="1701" w:type="dxa"/>
          </w:tcPr>
          <w:p w14:paraId="53B81BEA" w14:textId="059EB477" w:rsidR="00F45AB4" w:rsidRPr="009B6639" w:rsidRDefault="00F45AB4" w:rsidP="00E2436B">
            <w:pPr>
              <w:rPr>
                <w:sz w:val="16"/>
                <w:szCs w:val="16"/>
                <w:lang w:val="en-US"/>
              </w:rPr>
            </w:pPr>
            <w:r w:rsidRPr="0006463C">
              <w:rPr>
                <w:sz w:val="16"/>
                <w:szCs w:val="16"/>
                <w:vertAlign w:val="superscript"/>
                <w:lang w:val="en-US"/>
              </w:rPr>
              <w:t>19</w:t>
            </w:r>
            <w:r w:rsidRPr="0006463C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112" w:type="dxa"/>
          </w:tcPr>
          <w:p w14:paraId="5913D2F2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890802D" w14:textId="4470F05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A923EA1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77958C4" w14:textId="2E7AA2D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54F2C78" w14:textId="31C54D0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083E7958" w14:textId="77777777" w:rsidTr="00F45AB4">
        <w:tc>
          <w:tcPr>
            <w:tcW w:w="1668" w:type="dxa"/>
          </w:tcPr>
          <w:p w14:paraId="43122FEC" w14:textId="5DBDCF9F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06463C">
              <w:rPr>
                <w:sz w:val="16"/>
                <w:szCs w:val="16"/>
                <w:lang w:val="en-US"/>
              </w:rPr>
              <w:t>Cl-</w:t>
            </w:r>
          </w:p>
        </w:tc>
        <w:tc>
          <w:tcPr>
            <w:tcW w:w="1701" w:type="dxa"/>
          </w:tcPr>
          <w:p w14:paraId="2BC5470E" w14:textId="1AADEFB1" w:rsidR="00F45AB4" w:rsidRPr="009B6639" w:rsidRDefault="00F45AB4" w:rsidP="00E2436B">
            <w:pPr>
              <w:rPr>
                <w:sz w:val="16"/>
                <w:szCs w:val="16"/>
                <w:lang w:val="en-US"/>
              </w:rPr>
            </w:pPr>
            <w:r w:rsidRPr="0006463C">
              <w:rPr>
                <w:sz w:val="16"/>
                <w:szCs w:val="16"/>
                <w:lang w:val="en-US"/>
              </w:rPr>
              <w:t>Cl</w:t>
            </w:r>
            <w:r w:rsidRPr="0006463C">
              <w:rPr>
                <w:sz w:val="16"/>
                <w:szCs w:val="16"/>
                <w:vertAlign w:val="superscript"/>
                <w:lang w:val="en-US"/>
              </w:rPr>
              <w:t>-</w:t>
            </w:r>
          </w:p>
        </w:tc>
        <w:tc>
          <w:tcPr>
            <w:tcW w:w="1112" w:type="dxa"/>
          </w:tcPr>
          <w:p w14:paraId="4A43A127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F8A306F" w14:textId="3BC2040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370CEF2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9BFCB5D" w14:textId="7928A6E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DE9AA7D" w14:textId="279725C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4ED18884" w14:textId="77777777" w:rsidTr="00F45AB4">
        <w:tc>
          <w:tcPr>
            <w:tcW w:w="1668" w:type="dxa"/>
          </w:tcPr>
          <w:p w14:paraId="2F596B89" w14:textId="79009329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06463C">
              <w:rPr>
                <w:sz w:val="16"/>
                <w:szCs w:val="16"/>
                <w:lang w:val="en-US"/>
              </w:rPr>
              <w:t>H+</w:t>
            </w:r>
          </w:p>
        </w:tc>
        <w:tc>
          <w:tcPr>
            <w:tcW w:w="1701" w:type="dxa"/>
          </w:tcPr>
          <w:p w14:paraId="147F26D7" w14:textId="5FC5F78F" w:rsidR="00F45AB4" w:rsidRPr="009B6639" w:rsidRDefault="00F45AB4" w:rsidP="00E2436B">
            <w:pPr>
              <w:rPr>
                <w:sz w:val="16"/>
                <w:szCs w:val="16"/>
                <w:lang w:val="en-US"/>
              </w:rPr>
            </w:pPr>
            <w:r w:rsidRPr="0006463C">
              <w:rPr>
                <w:sz w:val="16"/>
                <w:szCs w:val="16"/>
                <w:lang w:val="en-US"/>
              </w:rPr>
              <w:t>H</w:t>
            </w:r>
            <w:r w:rsidRPr="0006463C"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6D01B5D5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5A9A144" w14:textId="1D21CED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79C9555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D199973" w14:textId="6C91694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A2093C3" w14:textId="217FEFA1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B80B228" w14:textId="77777777" w:rsidTr="00F45AB4">
        <w:tc>
          <w:tcPr>
            <w:tcW w:w="1668" w:type="dxa"/>
          </w:tcPr>
          <w:p w14:paraId="4773243A" w14:textId="3314CCF9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A52A9C">
              <w:rPr>
                <w:sz w:val="16"/>
                <w:szCs w:val="16"/>
                <w:lang w:val="en-US"/>
              </w:rPr>
              <w:t>Kret</w:t>
            </w:r>
            <w:proofErr w:type="spellEnd"/>
          </w:p>
        </w:tc>
        <w:tc>
          <w:tcPr>
            <w:tcW w:w="1701" w:type="dxa"/>
          </w:tcPr>
          <w:p w14:paraId="2741A92D" w14:textId="1897821F" w:rsidR="00F45AB4" w:rsidRPr="009B6639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A52A9C">
              <w:rPr>
                <w:sz w:val="16"/>
                <w:szCs w:val="16"/>
                <w:lang w:val="en-US"/>
              </w:rPr>
              <w:t>k</w:t>
            </w:r>
            <w:r w:rsidRPr="00A52A9C">
              <w:rPr>
                <w:sz w:val="16"/>
                <w:szCs w:val="16"/>
                <w:vertAlign w:val="subscript"/>
                <w:lang w:val="en-US"/>
              </w:rPr>
              <w:t>ret</w:t>
            </w:r>
            <w:proofErr w:type="spellEnd"/>
          </w:p>
        </w:tc>
        <w:tc>
          <w:tcPr>
            <w:tcW w:w="1112" w:type="dxa"/>
          </w:tcPr>
          <w:p w14:paraId="1D03F09A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B3201D6" w14:textId="35082A4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87D49EF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98A0B79" w14:textId="4418C7A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FE6FCE5" w14:textId="05AF6B0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7D30CA6A" w14:textId="77777777" w:rsidTr="00F45AB4">
        <w:tc>
          <w:tcPr>
            <w:tcW w:w="1668" w:type="dxa"/>
          </w:tcPr>
          <w:p w14:paraId="09B5E7B3" w14:textId="69680D5B" w:rsidR="00F45AB4" w:rsidRPr="00A52A9C" w:rsidRDefault="00BE5FB5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BE5FB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01" w:type="dxa"/>
          </w:tcPr>
          <w:p w14:paraId="22867F5E" w14:textId="026FF340" w:rsidR="00F45AB4" w:rsidRPr="00A52A9C" w:rsidRDefault="00F45AB4" w:rsidP="00E2436B">
            <w:pPr>
              <w:rPr>
                <w:sz w:val="16"/>
                <w:szCs w:val="16"/>
                <w:lang w:val="en-US"/>
              </w:rPr>
            </w:pPr>
            <w:r w:rsidRPr="00A52A9C">
              <w:rPr>
                <w:sz w:val="16"/>
                <w:szCs w:val="16"/>
                <w:lang w:val="en-US"/>
              </w:rPr>
              <w:t>χ</w:t>
            </w:r>
            <w:r w:rsidRPr="00A52A9C">
              <w:rPr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1112" w:type="dxa"/>
          </w:tcPr>
          <w:p w14:paraId="1CD0FB9D" w14:textId="4CB8C966" w:rsidR="00F45AB4" w:rsidRPr="00A52A9C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8516DEF" w14:textId="154BA7EA" w:rsidR="00F45AB4" w:rsidRPr="00A52A9C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6F330A3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A9D8347" w14:textId="35A9582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7C21F1F" w14:textId="3CA70ED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0BFE4D77" w14:textId="77777777" w:rsidTr="00F45AB4">
        <w:tc>
          <w:tcPr>
            <w:tcW w:w="1668" w:type="dxa"/>
          </w:tcPr>
          <w:p w14:paraId="15A780FF" w14:textId="1DDC79F3" w:rsidR="00F45AB4" w:rsidRPr="00A52A9C" w:rsidRDefault="00F45AB4" w:rsidP="00E2436B">
            <w:pPr>
              <w:rPr>
                <w:sz w:val="16"/>
                <w:szCs w:val="16"/>
                <w:lang w:val="en-US"/>
              </w:rPr>
            </w:pPr>
            <w:r w:rsidRPr="00D85B10">
              <w:rPr>
                <w:sz w:val="16"/>
                <w:szCs w:val="16"/>
                <w:lang w:val="en-US"/>
              </w:rPr>
              <w:t>Escherichia coli</w:t>
            </w:r>
          </w:p>
        </w:tc>
        <w:tc>
          <w:tcPr>
            <w:tcW w:w="1701" w:type="dxa"/>
          </w:tcPr>
          <w:p w14:paraId="560C80AA" w14:textId="48E3F810" w:rsidR="00F45AB4" w:rsidRPr="00A52A9C" w:rsidRDefault="00F45AB4" w:rsidP="00E2436B">
            <w:pPr>
              <w:rPr>
                <w:sz w:val="16"/>
                <w:szCs w:val="16"/>
                <w:vertAlign w:val="subscript"/>
                <w:lang w:val="en-US"/>
              </w:rPr>
            </w:pPr>
            <w:r w:rsidRPr="00D85B10">
              <w:rPr>
                <w:i/>
                <w:sz w:val="16"/>
                <w:szCs w:val="16"/>
                <w:lang w:val="en-US"/>
              </w:rPr>
              <w:t>Escherichia coli</w:t>
            </w:r>
          </w:p>
        </w:tc>
        <w:tc>
          <w:tcPr>
            <w:tcW w:w="1112" w:type="dxa"/>
          </w:tcPr>
          <w:p w14:paraId="38B0E548" w14:textId="6CB06510" w:rsidR="00F45AB4" w:rsidRPr="00A52A9C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558C7BB" w14:textId="12756A9E" w:rsidR="00F45AB4" w:rsidRPr="00A52A9C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9F34332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465D584" w14:textId="6FF0CC3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1BD0890" w14:textId="03D7DEE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48366904" w14:textId="77777777" w:rsidTr="00F45AB4">
        <w:tc>
          <w:tcPr>
            <w:tcW w:w="1668" w:type="dxa"/>
          </w:tcPr>
          <w:p w14:paraId="3426BA68" w14:textId="20D4B480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BC08C6">
              <w:rPr>
                <w:sz w:val="16"/>
                <w:szCs w:val="16"/>
                <w:lang w:val="en-US"/>
              </w:rPr>
              <w:t>Hypsibius</w:t>
            </w:r>
            <w:proofErr w:type="spellEnd"/>
            <w:r w:rsidRPr="00BC08C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C08C6">
              <w:rPr>
                <w:sz w:val="16"/>
                <w:szCs w:val="16"/>
                <w:lang w:val="en-US"/>
              </w:rPr>
              <w:t>dujardini</w:t>
            </w:r>
            <w:proofErr w:type="spellEnd"/>
          </w:p>
        </w:tc>
        <w:tc>
          <w:tcPr>
            <w:tcW w:w="1701" w:type="dxa"/>
          </w:tcPr>
          <w:p w14:paraId="4CC9E692" w14:textId="50AD0FFA" w:rsidR="00F45AB4" w:rsidRPr="00D85B10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BC08C6">
              <w:rPr>
                <w:i/>
                <w:sz w:val="16"/>
                <w:szCs w:val="16"/>
                <w:lang w:val="en-US"/>
              </w:rPr>
              <w:t>Hypsibius</w:t>
            </w:r>
            <w:proofErr w:type="spellEnd"/>
            <w:r w:rsidRPr="00BC08C6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C08C6">
              <w:rPr>
                <w:i/>
                <w:sz w:val="16"/>
                <w:szCs w:val="16"/>
                <w:lang w:val="en-US"/>
              </w:rPr>
              <w:t>dujardini</w:t>
            </w:r>
            <w:proofErr w:type="spellEnd"/>
          </w:p>
        </w:tc>
        <w:tc>
          <w:tcPr>
            <w:tcW w:w="1112" w:type="dxa"/>
          </w:tcPr>
          <w:p w14:paraId="789F511E" w14:textId="44297A92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2F7E330" w14:textId="3D87E22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AD36282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A76E64D" w14:textId="0B8E49D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E6DDFFB" w14:textId="6CB45AE1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574DEEE2" w14:textId="77777777" w:rsidTr="00F45AB4">
        <w:tc>
          <w:tcPr>
            <w:tcW w:w="1668" w:type="dxa"/>
          </w:tcPr>
          <w:p w14:paraId="494217DA" w14:textId="48FF3A6B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FC4F4B">
              <w:rPr>
                <w:sz w:val="16"/>
                <w:szCs w:val="16"/>
                <w:lang w:val="en-US"/>
              </w:rPr>
              <w:t xml:space="preserve">H. </w:t>
            </w:r>
            <w:proofErr w:type="spellStart"/>
            <w:r w:rsidRPr="00FC4F4B">
              <w:rPr>
                <w:sz w:val="16"/>
                <w:szCs w:val="16"/>
                <w:lang w:val="en-US"/>
              </w:rPr>
              <w:t>dujardini</w:t>
            </w:r>
            <w:proofErr w:type="spellEnd"/>
          </w:p>
        </w:tc>
        <w:tc>
          <w:tcPr>
            <w:tcW w:w="1701" w:type="dxa"/>
          </w:tcPr>
          <w:p w14:paraId="0799E3C9" w14:textId="4196E53B" w:rsidR="00F45AB4" w:rsidRPr="00BC08C6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BC08C6">
              <w:rPr>
                <w:i/>
                <w:sz w:val="16"/>
                <w:szCs w:val="16"/>
                <w:lang w:val="en-US"/>
              </w:rPr>
              <w:t>H</w:t>
            </w:r>
            <w:r>
              <w:rPr>
                <w:i/>
                <w:sz w:val="16"/>
                <w:szCs w:val="16"/>
                <w:lang w:val="en-US"/>
              </w:rPr>
              <w:t>.</w:t>
            </w:r>
            <w:r w:rsidRPr="00BC08C6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C08C6">
              <w:rPr>
                <w:i/>
                <w:sz w:val="16"/>
                <w:szCs w:val="16"/>
                <w:lang w:val="en-US"/>
              </w:rPr>
              <w:t>dujardini</w:t>
            </w:r>
            <w:proofErr w:type="spellEnd"/>
          </w:p>
        </w:tc>
        <w:tc>
          <w:tcPr>
            <w:tcW w:w="1112" w:type="dxa"/>
          </w:tcPr>
          <w:p w14:paraId="35C452DD" w14:textId="6ACF6B5B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7ABAEA5" w14:textId="20FABE5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057B8EC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05E0C6D" w14:textId="5E0F616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30F9182" w14:textId="0F18630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027AF6A7" w14:textId="77777777" w:rsidTr="00F45AB4">
        <w:tc>
          <w:tcPr>
            <w:tcW w:w="1668" w:type="dxa"/>
          </w:tcPr>
          <w:p w14:paraId="11DB9CE0" w14:textId="36A011D6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Gabab</w:t>
            </w:r>
            <w:proofErr w:type="spellEnd"/>
          </w:p>
        </w:tc>
        <w:tc>
          <w:tcPr>
            <w:tcW w:w="1701" w:type="dxa"/>
          </w:tcPr>
          <w:p w14:paraId="311DF546" w14:textId="6368CB1F" w:rsidR="00F45AB4" w:rsidRPr="009B6639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GABA</w:t>
            </w:r>
            <w:r w:rsidRPr="00A52A9C">
              <w:rPr>
                <w:sz w:val="16"/>
                <w:szCs w:val="16"/>
                <w:vertAlign w:val="subscript"/>
                <w:lang w:val="en-US"/>
              </w:rPr>
              <w:t>B</w:t>
            </w:r>
          </w:p>
        </w:tc>
        <w:tc>
          <w:tcPr>
            <w:tcW w:w="1112" w:type="dxa"/>
          </w:tcPr>
          <w:p w14:paraId="6557453C" w14:textId="4645402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0080196" w14:textId="4E64EBD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E31BBD3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4FF4972" w14:textId="359C606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0B1724F" w14:textId="4B2C481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69A210E6" w14:textId="77777777" w:rsidTr="00F45AB4">
        <w:tc>
          <w:tcPr>
            <w:tcW w:w="1668" w:type="dxa"/>
          </w:tcPr>
          <w:p w14:paraId="3A69ACFA" w14:textId="19DEAC57" w:rsidR="00F45AB4" w:rsidRPr="00FC4F4B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Gabaa</w:t>
            </w:r>
            <w:proofErr w:type="spellEnd"/>
          </w:p>
        </w:tc>
        <w:tc>
          <w:tcPr>
            <w:tcW w:w="1701" w:type="dxa"/>
          </w:tcPr>
          <w:p w14:paraId="031DD368" w14:textId="4E0F2EE3" w:rsidR="00F45AB4" w:rsidRPr="00A52A9C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GABA</w:t>
            </w:r>
            <w:r>
              <w:rPr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1112" w:type="dxa"/>
          </w:tcPr>
          <w:p w14:paraId="2A43F56E" w14:textId="110EE81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C2B3CBB" w14:textId="10B887F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1C58C26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29E932D" w14:textId="7CD62B9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8810B79" w14:textId="3F53112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D405B0" w14:paraId="05521A7B" w14:textId="77777777" w:rsidTr="00F45AB4">
        <w:tc>
          <w:tcPr>
            <w:tcW w:w="1668" w:type="dxa"/>
          </w:tcPr>
          <w:p w14:paraId="007E6D16" w14:textId="41BD7CF5" w:rsidR="00F45AB4" w:rsidRPr="00FC4F4B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3548A9">
              <w:rPr>
                <w:sz w:val="16"/>
                <w:szCs w:val="16"/>
                <w:lang w:val="en-US"/>
              </w:rPr>
              <w:t>MCFmut</w:t>
            </w:r>
            <w:proofErr w:type="spellEnd"/>
          </w:p>
        </w:tc>
        <w:tc>
          <w:tcPr>
            <w:tcW w:w="1701" w:type="dxa"/>
          </w:tcPr>
          <w:p w14:paraId="0D2B8A89" w14:textId="5AD2FF51" w:rsidR="00F45AB4" w:rsidRPr="00BC08C6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6E5EB8">
              <w:rPr>
                <w:sz w:val="16"/>
                <w:szCs w:val="16"/>
                <w:lang w:val="en-US"/>
              </w:rPr>
              <w:t>MCF</w:t>
            </w:r>
            <w:r w:rsidRPr="006E5EB8">
              <w:rPr>
                <w:sz w:val="16"/>
                <w:szCs w:val="16"/>
                <w:vertAlign w:val="subscript"/>
                <w:lang w:val="en-US"/>
              </w:rPr>
              <w:t>mut</w:t>
            </w:r>
            <w:proofErr w:type="spellEnd"/>
          </w:p>
        </w:tc>
        <w:tc>
          <w:tcPr>
            <w:tcW w:w="1112" w:type="dxa"/>
          </w:tcPr>
          <w:p w14:paraId="5A6E5D52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6FEF6EE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E53EC6B" w14:textId="7777777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4A1842F" w14:textId="70C5E22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358EB93" w14:textId="7281DBF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61FAFBC3" w14:textId="77777777" w:rsidTr="00F45AB4">
        <w:tc>
          <w:tcPr>
            <w:tcW w:w="1668" w:type="dxa"/>
          </w:tcPr>
          <w:p w14:paraId="354D8955" w14:textId="00D6D4AC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3548A9">
              <w:rPr>
                <w:sz w:val="16"/>
                <w:szCs w:val="16"/>
                <w:lang w:val="en-US"/>
              </w:rPr>
              <w:t>MCFdel</w:t>
            </w:r>
            <w:proofErr w:type="spellEnd"/>
          </w:p>
        </w:tc>
        <w:tc>
          <w:tcPr>
            <w:tcW w:w="1701" w:type="dxa"/>
          </w:tcPr>
          <w:p w14:paraId="7A9A4456" w14:textId="1B07B26D" w:rsidR="00F45AB4" w:rsidRPr="00DA06FD" w:rsidRDefault="00F45AB4" w:rsidP="00E2436B">
            <w:pPr>
              <w:rPr>
                <w:bCs/>
                <w:sz w:val="16"/>
                <w:szCs w:val="16"/>
              </w:rPr>
            </w:pPr>
            <w:proofErr w:type="spellStart"/>
            <w:r w:rsidRPr="006E5EB8">
              <w:rPr>
                <w:sz w:val="16"/>
                <w:szCs w:val="16"/>
                <w:lang w:val="en-US"/>
              </w:rPr>
              <w:t>MCF</w:t>
            </w:r>
            <w:r w:rsidRPr="006E5EB8">
              <w:rPr>
                <w:sz w:val="16"/>
                <w:szCs w:val="16"/>
                <w:vertAlign w:val="subscript"/>
                <w:lang w:val="en-US"/>
              </w:rPr>
              <w:t>del</w:t>
            </w:r>
            <w:proofErr w:type="spellEnd"/>
          </w:p>
        </w:tc>
        <w:tc>
          <w:tcPr>
            <w:tcW w:w="1112" w:type="dxa"/>
          </w:tcPr>
          <w:p w14:paraId="0B3C9BDE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F345A9B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684C6AD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EC69093" w14:textId="7AE07ED9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2A513F3" w14:textId="116F4F3C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2BFE3A3C" w14:textId="77777777" w:rsidTr="00F45AB4">
        <w:tc>
          <w:tcPr>
            <w:tcW w:w="1668" w:type="dxa"/>
          </w:tcPr>
          <w:p w14:paraId="3BDF24F9" w14:textId="7A8EC440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CD19+</w:t>
            </w:r>
          </w:p>
        </w:tc>
        <w:tc>
          <w:tcPr>
            <w:tcW w:w="1701" w:type="dxa"/>
          </w:tcPr>
          <w:p w14:paraId="7A9A2604" w14:textId="2918D7DC" w:rsidR="00F45AB4" w:rsidRPr="00DA06FD" w:rsidRDefault="00F45AB4" w:rsidP="00E2436B">
            <w:pPr>
              <w:rPr>
                <w:bCs/>
                <w:sz w:val="16"/>
                <w:szCs w:val="16"/>
              </w:rPr>
            </w:pPr>
            <w:r w:rsidRPr="006E5EB8">
              <w:rPr>
                <w:sz w:val="16"/>
                <w:szCs w:val="16"/>
                <w:lang w:val="en-US"/>
              </w:rPr>
              <w:t>CD19</w:t>
            </w:r>
            <w:r w:rsidRPr="006E5EB8"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06B16530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E838E1F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7F01120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FCDFEF9" w14:textId="763F62C5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CBB6429" w14:textId="78BD25AF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1F1E7C41" w14:textId="77777777" w:rsidTr="00F45AB4">
        <w:tc>
          <w:tcPr>
            <w:tcW w:w="1668" w:type="dxa"/>
          </w:tcPr>
          <w:p w14:paraId="177DE4C6" w14:textId="47569CF5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CD5+</w:t>
            </w:r>
          </w:p>
        </w:tc>
        <w:tc>
          <w:tcPr>
            <w:tcW w:w="1701" w:type="dxa"/>
          </w:tcPr>
          <w:p w14:paraId="53BE2B03" w14:textId="30F44E0C" w:rsidR="00F45AB4" w:rsidRPr="00DA06FD" w:rsidRDefault="00F45AB4" w:rsidP="00E2436B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CD5</w:t>
            </w:r>
            <w:r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4184FCF0" w14:textId="5DDE6C46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5E85DC7" w14:textId="367C288D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E6265EC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FECE546" w14:textId="0B5BB02D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E24A6C4" w14:textId="57825CBA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0E46C244" w14:textId="77777777" w:rsidTr="00F45AB4">
        <w:tc>
          <w:tcPr>
            <w:tcW w:w="1668" w:type="dxa"/>
          </w:tcPr>
          <w:p w14:paraId="3B057F17" w14:textId="174D51EC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CD19+CD5+</w:t>
            </w:r>
          </w:p>
        </w:tc>
        <w:tc>
          <w:tcPr>
            <w:tcW w:w="1701" w:type="dxa"/>
          </w:tcPr>
          <w:p w14:paraId="5CE97004" w14:textId="712D65C6" w:rsidR="00F45AB4" w:rsidRPr="00DA06FD" w:rsidRDefault="00F45AB4" w:rsidP="00E2436B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CD19</w:t>
            </w:r>
            <w:r>
              <w:rPr>
                <w:sz w:val="16"/>
                <w:szCs w:val="16"/>
                <w:vertAlign w:val="superscript"/>
                <w:lang w:val="en-US"/>
              </w:rPr>
              <w:t>+</w:t>
            </w:r>
            <w:r>
              <w:rPr>
                <w:sz w:val="16"/>
                <w:szCs w:val="16"/>
                <w:lang w:val="en-US"/>
              </w:rPr>
              <w:t>CD5</w:t>
            </w:r>
            <w:r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027B416B" w14:textId="38EC948B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D8951EE" w14:textId="542C7952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818E9D0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ECE8C94" w14:textId="3F2C361E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4F3F690" w14:textId="1E2501FB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68EF3438" w14:textId="77777777" w:rsidTr="00F45AB4">
        <w:tc>
          <w:tcPr>
            <w:tcW w:w="1668" w:type="dxa"/>
          </w:tcPr>
          <w:p w14:paraId="025F2894" w14:textId="077873E6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CD5-</w:t>
            </w:r>
          </w:p>
        </w:tc>
        <w:tc>
          <w:tcPr>
            <w:tcW w:w="1701" w:type="dxa"/>
          </w:tcPr>
          <w:p w14:paraId="17A463D9" w14:textId="105A0D9F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CD5</w:t>
            </w:r>
            <w:r>
              <w:rPr>
                <w:sz w:val="16"/>
                <w:szCs w:val="16"/>
                <w:vertAlign w:val="superscript"/>
                <w:lang w:val="en-US"/>
              </w:rPr>
              <w:t>-</w:t>
            </w:r>
          </w:p>
        </w:tc>
        <w:tc>
          <w:tcPr>
            <w:tcW w:w="1112" w:type="dxa"/>
          </w:tcPr>
          <w:p w14:paraId="18974A83" w14:textId="670B6D8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F12436D" w14:textId="49371F4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AB1A381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BDA9642" w14:textId="0CC9AEF0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BC32855" w14:textId="3048DBDE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6752A6A1" w14:textId="77777777" w:rsidTr="00F45AB4">
        <w:tc>
          <w:tcPr>
            <w:tcW w:w="1668" w:type="dxa"/>
          </w:tcPr>
          <w:p w14:paraId="33C9F40D" w14:textId="5F2C6284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ADP-</w:t>
            </w:r>
            <w:proofErr w:type="spellStart"/>
            <w:r w:rsidRPr="003548A9">
              <w:rPr>
                <w:sz w:val="16"/>
                <w:szCs w:val="16"/>
                <w:lang w:val="en-US"/>
              </w:rPr>
              <w:t>BeFx</w:t>
            </w:r>
            <w:proofErr w:type="spellEnd"/>
          </w:p>
        </w:tc>
        <w:tc>
          <w:tcPr>
            <w:tcW w:w="1701" w:type="dxa"/>
          </w:tcPr>
          <w:p w14:paraId="65A45955" w14:textId="6C8B907B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ADP-</w:t>
            </w:r>
            <w:proofErr w:type="spellStart"/>
            <w:r>
              <w:rPr>
                <w:sz w:val="16"/>
                <w:szCs w:val="16"/>
                <w:lang w:val="en-US"/>
              </w:rPr>
              <w:t>BeF</w:t>
            </w:r>
            <w:r>
              <w:rPr>
                <w:sz w:val="16"/>
                <w:szCs w:val="16"/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1112" w:type="dxa"/>
          </w:tcPr>
          <w:p w14:paraId="6D03FE13" w14:textId="3C879A4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D3703D5" w14:textId="5ADF908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29ACFA1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81C37BF" w14:textId="08286206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D934F37" w14:textId="104527D2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3784E731" w14:textId="77777777" w:rsidTr="00F45AB4">
        <w:tc>
          <w:tcPr>
            <w:tcW w:w="1668" w:type="dxa"/>
          </w:tcPr>
          <w:p w14:paraId="238BC860" w14:textId="5195AA70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3548A9">
              <w:rPr>
                <w:sz w:val="16"/>
                <w:szCs w:val="16"/>
                <w:lang w:val="en-US"/>
              </w:rPr>
              <w:t>BeFx</w:t>
            </w:r>
            <w:proofErr w:type="spellEnd"/>
          </w:p>
        </w:tc>
        <w:tc>
          <w:tcPr>
            <w:tcW w:w="1701" w:type="dxa"/>
          </w:tcPr>
          <w:p w14:paraId="4492E16B" w14:textId="3DE1419F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BeF</w:t>
            </w:r>
            <w:r>
              <w:rPr>
                <w:sz w:val="16"/>
                <w:szCs w:val="16"/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1112" w:type="dxa"/>
          </w:tcPr>
          <w:p w14:paraId="51DE97D8" w14:textId="1BCA576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374085E" w14:textId="4DB960C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571E240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D01A4DE" w14:textId="48155A23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31E969E" w14:textId="762FC90D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5ECA67FD" w14:textId="77777777" w:rsidTr="00F45AB4">
        <w:tc>
          <w:tcPr>
            <w:tcW w:w="1668" w:type="dxa"/>
          </w:tcPr>
          <w:p w14:paraId="2ADAF235" w14:textId="498258B0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ABc12</w:t>
            </w:r>
          </w:p>
        </w:tc>
        <w:tc>
          <w:tcPr>
            <w:tcW w:w="1701" w:type="dxa"/>
          </w:tcPr>
          <w:p w14:paraId="2C8AAD87" w14:textId="6626A5D7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ABc</w:t>
            </w:r>
            <w:r>
              <w:rPr>
                <w:sz w:val="16"/>
                <w:szCs w:val="16"/>
                <w:vertAlign w:val="subscript"/>
                <w:lang w:val="en-US"/>
              </w:rPr>
              <w:t>12</w:t>
            </w:r>
          </w:p>
        </w:tc>
        <w:tc>
          <w:tcPr>
            <w:tcW w:w="1112" w:type="dxa"/>
          </w:tcPr>
          <w:p w14:paraId="5F2FD873" w14:textId="3937694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98FADC3" w14:textId="5BC310F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809E097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DF9D707" w14:textId="2240FDD9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4BAD6AD" w14:textId="325726B4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64B82B9C" w14:textId="77777777" w:rsidTr="00F45AB4">
        <w:tc>
          <w:tcPr>
            <w:tcW w:w="1668" w:type="dxa"/>
          </w:tcPr>
          <w:p w14:paraId="0C4078B2" w14:textId="068E9DEE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t1/2</w:t>
            </w:r>
          </w:p>
        </w:tc>
        <w:tc>
          <w:tcPr>
            <w:tcW w:w="1701" w:type="dxa"/>
          </w:tcPr>
          <w:p w14:paraId="20630B79" w14:textId="3AF767EE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1/2</w:t>
            </w:r>
          </w:p>
        </w:tc>
        <w:tc>
          <w:tcPr>
            <w:tcW w:w="1112" w:type="dxa"/>
          </w:tcPr>
          <w:p w14:paraId="12BBED63" w14:textId="1DCF3C9D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E8EACEE" w14:textId="656F40B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28D089E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7906D4B" w14:textId="54749C0F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ABD8C32" w14:textId="1893CF08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0E3705C3" w14:textId="77777777" w:rsidTr="00F45AB4">
        <w:tc>
          <w:tcPr>
            <w:tcW w:w="1668" w:type="dxa"/>
          </w:tcPr>
          <w:p w14:paraId="4875B2D8" w14:textId="7C926385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Å2</w:t>
            </w:r>
          </w:p>
        </w:tc>
        <w:tc>
          <w:tcPr>
            <w:tcW w:w="1701" w:type="dxa"/>
          </w:tcPr>
          <w:p w14:paraId="665ADC63" w14:textId="1702019F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Å</w:t>
            </w:r>
            <w:r>
              <w:rPr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1112" w:type="dxa"/>
          </w:tcPr>
          <w:p w14:paraId="46C5AC96" w14:textId="325508C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87AE28A" w14:textId="78130DB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D519F21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F52640C" w14:textId="797A28BD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6D4D688" w14:textId="5E79DBC3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3546C81E" w14:textId="77777777" w:rsidTr="00F45AB4">
        <w:tc>
          <w:tcPr>
            <w:tcW w:w="1668" w:type="dxa"/>
          </w:tcPr>
          <w:p w14:paraId="2E03BE9F" w14:textId="2D3EEF23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chip-seq</w:t>
            </w:r>
          </w:p>
        </w:tc>
        <w:tc>
          <w:tcPr>
            <w:tcW w:w="1701" w:type="dxa"/>
          </w:tcPr>
          <w:p w14:paraId="60B49F25" w14:textId="6AA3807A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ChIP</w:t>
            </w:r>
            <w:proofErr w:type="spellEnd"/>
            <w:r>
              <w:rPr>
                <w:sz w:val="16"/>
                <w:szCs w:val="16"/>
                <w:lang w:val="en-US"/>
              </w:rPr>
              <w:t>-seq</w:t>
            </w:r>
          </w:p>
        </w:tc>
        <w:tc>
          <w:tcPr>
            <w:tcW w:w="1112" w:type="dxa"/>
          </w:tcPr>
          <w:p w14:paraId="0C4A2FED" w14:textId="033DDD63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51D56A4" w14:textId="0E01FFC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1918641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6D839B0" w14:textId="03F0A07C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029F91F" w14:textId="414963F4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0F0BB3A3" w14:textId="77777777" w:rsidTr="00F45AB4">
        <w:tc>
          <w:tcPr>
            <w:tcW w:w="1668" w:type="dxa"/>
          </w:tcPr>
          <w:p w14:paraId="154EE114" w14:textId="06955651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3548A9">
              <w:rPr>
                <w:sz w:val="16"/>
                <w:szCs w:val="16"/>
                <w:lang w:val="en-US"/>
              </w:rPr>
              <w:t>GPower</w:t>
            </w:r>
            <w:proofErr w:type="spellEnd"/>
          </w:p>
        </w:tc>
        <w:tc>
          <w:tcPr>
            <w:tcW w:w="1701" w:type="dxa"/>
          </w:tcPr>
          <w:p w14:paraId="0E1D767D" w14:textId="39C30790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G*Power</w:t>
            </w:r>
          </w:p>
        </w:tc>
        <w:tc>
          <w:tcPr>
            <w:tcW w:w="1112" w:type="dxa"/>
          </w:tcPr>
          <w:p w14:paraId="1B57520F" w14:textId="7762C97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FF3C936" w14:textId="7DBDFDC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67B0C8F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99DB22C" w14:textId="378C563E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1C9353A" w14:textId="1DD550C2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77D46799" w14:textId="77777777" w:rsidTr="00F45AB4">
        <w:tc>
          <w:tcPr>
            <w:tcW w:w="1668" w:type="dxa"/>
          </w:tcPr>
          <w:p w14:paraId="787937AA" w14:textId="22313EF9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Class II-/-</w:t>
            </w:r>
          </w:p>
        </w:tc>
        <w:tc>
          <w:tcPr>
            <w:tcW w:w="1701" w:type="dxa"/>
          </w:tcPr>
          <w:p w14:paraId="5D595DE1" w14:textId="5ECA4128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II</w:t>
            </w:r>
            <w:r>
              <w:rPr>
                <w:sz w:val="16"/>
                <w:szCs w:val="16"/>
                <w:vertAlign w:val="superscript"/>
                <w:lang w:val="en-US"/>
              </w:rPr>
              <w:t>-/-</w:t>
            </w:r>
          </w:p>
        </w:tc>
        <w:tc>
          <w:tcPr>
            <w:tcW w:w="1112" w:type="dxa"/>
          </w:tcPr>
          <w:p w14:paraId="48737AF2" w14:textId="23D71A3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1407992" w14:textId="7CBCE97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1849FD7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7F4F817" w14:textId="1B87D9DA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BDE3CEE" w14:textId="45BD3C96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34A306FF" w14:textId="77777777" w:rsidTr="00F45AB4">
        <w:tc>
          <w:tcPr>
            <w:tcW w:w="1668" w:type="dxa"/>
          </w:tcPr>
          <w:p w14:paraId="6C5FD9B6" w14:textId="7EF7FF33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CD4+</w:t>
            </w:r>
          </w:p>
        </w:tc>
        <w:tc>
          <w:tcPr>
            <w:tcW w:w="1701" w:type="dxa"/>
          </w:tcPr>
          <w:p w14:paraId="3430128E" w14:textId="0BC0F9AF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CD4</w:t>
            </w:r>
            <w:r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334499BE" w14:textId="0E16A8C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9CAE4CA" w14:textId="7655934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7B80043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8EECCE0" w14:textId="07CA2FC5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C36929A" w14:textId="729753E8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5F680EE2" w14:textId="77777777" w:rsidTr="00F45AB4">
        <w:tc>
          <w:tcPr>
            <w:tcW w:w="1668" w:type="dxa"/>
          </w:tcPr>
          <w:p w14:paraId="4129DDA0" w14:textId="3C09583E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CD4-/-</w:t>
            </w:r>
          </w:p>
        </w:tc>
        <w:tc>
          <w:tcPr>
            <w:tcW w:w="1701" w:type="dxa"/>
          </w:tcPr>
          <w:p w14:paraId="7E281CF6" w14:textId="6E83B9AB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CD4</w:t>
            </w:r>
            <w:r>
              <w:rPr>
                <w:sz w:val="16"/>
                <w:szCs w:val="16"/>
                <w:vertAlign w:val="superscript"/>
                <w:lang w:val="en-US"/>
              </w:rPr>
              <w:t>-/-</w:t>
            </w:r>
          </w:p>
        </w:tc>
        <w:tc>
          <w:tcPr>
            <w:tcW w:w="1112" w:type="dxa"/>
          </w:tcPr>
          <w:p w14:paraId="63EC0167" w14:textId="16565FA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FFEA5F4" w14:textId="4C011B2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731842B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1A82948" w14:textId="327AE61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B4489D3" w14:textId="2FD9CF1B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035ABA5E" w14:textId="77777777" w:rsidTr="00F45AB4">
        <w:tc>
          <w:tcPr>
            <w:tcW w:w="1668" w:type="dxa"/>
          </w:tcPr>
          <w:p w14:paraId="157488F5" w14:textId="3D506097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ml-1</w:t>
            </w:r>
          </w:p>
        </w:tc>
        <w:tc>
          <w:tcPr>
            <w:tcW w:w="1701" w:type="dxa"/>
          </w:tcPr>
          <w:p w14:paraId="32B6CCB6" w14:textId="55DA5391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ml</w:t>
            </w:r>
            <w:r>
              <w:rPr>
                <w:sz w:val="16"/>
                <w:szCs w:val="16"/>
                <w:vertAlign w:val="superscript"/>
                <w:lang w:val="en-US"/>
              </w:rPr>
              <w:t>-1</w:t>
            </w:r>
          </w:p>
        </w:tc>
        <w:tc>
          <w:tcPr>
            <w:tcW w:w="1112" w:type="dxa"/>
          </w:tcPr>
          <w:p w14:paraId="29D83451" w14:textId="0AA0060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65BC4DD" w14:textId="617AD4A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99C5063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CC4DAB4" w14:textId="51EB14FA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7070515" w14:textId="42909050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40E043F0" w14:textId="77777777" w:rsidTr="00F45AB4">
        <w:tc>
          <w:tcPr>
            <w:tcW w:w="1668" w:type="dxa"/>
          </w:tcPr>
          <w:p w14:paraId="7EBFBA36" w14:textId="213A3C02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NrasG12V</w:t>
            </w:r>
          </w:p>
        </w:tc>
        <w:tc>
          <w:tcPr>
            <w:tcW w:w="1701" w:type="dxa"/>
          </w:tcPr>
          <w:p w14:paraId="1C579717" w14:textId="3B281B22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EC169D">
              <w:rPr>
                <w:i/>
                <w:sz w:val="16"/>
                <w:szCs w:val="16"/>
                <w:lang w:val="en-US"/>
              </w:rPr>
              <w:t>Nras</w:t>
            </w:r>
            <w:r w:rsidRPr="00EC169D">
              <w:rPr>
                <w:i/>
                <w:sz w:val="16"/>
                <w:szCs w:val="16"/>
                <w:vertAlign w:val="superscript"/>
                <w:lang w:val="en-US"/>
              </w:rPr>
              <w:t>G12V</w:t>
            </w:r>
          </w:p>
        </w:tc>
        <w:tc>
          <w:tcPr>
            <w:tcW w:w="1112" w:type="dxa"/>
          </w:tcPr>
          <w:p w14:paraId="674C0F5D" w14:textId="0CA5BFC5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BF663F6" w14:textId="403DA4D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665B3E6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6B36F2B" w14:textId="3EFD3091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CBCC50D" w14:textId="123D0CE9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554BC681" w14:textId="77777777" w:rsidTr="00F45AB4">
        <w:tc>
          <w:tcPr>
            <w:tcW w:w="1668" w:type="dxa"/>
          </w:tcPr>
          <w:p w14:paraId="4A6AFAC3" w14:textId="0CEF8D6D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NrasG12V/D38A</w:t>
            </w:r>
          </w:p>
        </w:tc>
        <w:tc>
          <w:tcPr>
            <w:tcW w:w="1701" w:type="dxa"/>
          </w:tcPr>
          <w:p w14:paraId="0522E92E" w14:textId="7D11C2B0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EC169D">
              <w:rPr>
                <w:i/>
                <w:sz w:val="16"/>
                <w:szCs w:val="16"/>
                <w:lang w:val="en-US"/>
              </w:rPr>
              <w:t>Nras</w:t>
            </w:r>
            <w:r w:rsidRPr="00EC169D">
              <w:rPr>
                <w:i/>
                <w:sz w:val="16"/>
                <w:szCs w:val="16"/>
                <w:vertAlign w:val="superscript"/>
                <w:lang w:val="en-US"/>
              </w:rPr>
              <w:t>G12V/D38A</w:t>
            </w:r>
          </w:p>
        </w:tc>
        <w:tc>
          <w:tcPr>
            <w:tcW w:w="1112" w:type="dxa"/>
          </w:tcPr>
          <w:p w14:paraId="27583120" w14:textId="5CE5732B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D6160ED" w14:textId="17E9F4E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BD06F2B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6457CE5" w14:textId="4B24FF24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2D5207A" w14:textId="655CE044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1289A6D3" w14:textId="77777777" w:rsidTr="00F45AB4">
        <w:tc>
          <w:tcPr>
            <w:tcW w:w="1668" w:type="dxa"/>
          </w:tcPr>
          <w:p w14:paraId="2731413D" w14:textId="75B4F7F8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vGluT2+</w:t>
            </w:r>
          </w:p>
        </w:tc>
        <w:tc>
          <w:tcPr>
            <w:tcW w:w="1701" w:type="dxa"/>
          </w:tcPr>
          <w:p w14:paraId="27A079CF" w14:textId="3CEA4730" w:rsidR="00F45AB4" w:rsidRPr="00EC169D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E86591">
              <w:rPr>
                <w:sz w:val="16"/>
                <w:szCs w:val="16"/>
                <w:lang w:val="en-US"/>
              </w:rPr>
              <w:t>vGluT2</w:t>
            </w:r>
            <w:r w:rsidRPr="00E86591"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526DB9F6" w14:textId="02B9CC51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684024F" w14:textId="0565BE4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15978C7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07B293D" w14:textId="371488E4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FE9AC74" w14:textId="29D453CB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654C985A" w14:textId="77777777" w:rsidTr="00F45AB4">
        <w:tc>
          <w:tcPr>
            <w:tcW w:w="1668" w:type="dxa"/>
          </w:tcPr>
          <w:p w14:paraId="70E77B63" w14:textId="2454322B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vGluT1+</w:t>
            </w:r>
          </w:p>
        </w:tc>
        <w:tc>
          <w:tcPr>
            <w:tcW w:w="1701" w:type="dxa"/>
          </w:tcPr>
          <w:p w14:paraId="7B758769" w14:textId="458563E2" w:rsidR="00F45AB4" w:rsidRPr="00EC169D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E86591">
              <w:rPr>
                <w:sz w:val="16"/>
                <w:szCs w:val="16"/>
                <w:lang w:val="en-US"/>
              </w:rPr>
              <w:t>vGluT1</w:t>
            </w:r>
            <w:r w:rsidRPr="00E86591"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66D8D07C" w14:textId="47F3706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6C3234E" w14:textId="2B417AA4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72E1D49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F264AF8" w14:textId="519F58BA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B16D093" w14:textId="691BCA6F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218F223E" w14:textId="77777777" w:rsidTr="00F45AB4">
        <w:tc>
          <w:tcPr>
            <w:tcW w:w="1668" w:type="dxa"/>
          </w:tcPr>
          <w:p w14:paraId="676DD2A5" w14:textId="57B1FEE2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3548A9">
              <w:rPr>
                <w:sz w:val="16"/>
                <w:szCs w:val="16"/>
                <w:lang w:val="en-US"/>
              </w:rPr>
              <w:t>ChIP-ChIP</w:t>
            </w:r>
            <w:proofErr w:type="spellEnd"/>
          </w:p>
        </w:tc>
        <w:tc>
          <w:tcPr>
            <w:tcW w:w="1701" w:type="dxa"/>
          </w:tcPr>
          <w:p w14:paraId="7B36FE25" w14:textId="33C4483E" w:rsidR="00F45AB4" w:rsidRPr="00E86591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ChIP</w:t>
            </w:r>
            <w:proofErr w:type="spellEnd"/>
            <w:r>
              <w:rPr>
                <w:sz w:val="16"/>
                <w:szCs w:val="16"/>
                <w:lang w:val="en-US"/>
              </w:rPr>
              <w:t>-chip</w:t>
            </w:r>
          </w:p>
        </w:tc>
        <w:tc>
          <w:tcPr>
            <w:tcW w:w="1112" w:type="dxa"/>
          </w:tcPr>
          <w:p w14:paraId="07C0DB77" w14:textId="612BC01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CB007D3" w14:textId="0A0ABF0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828E7D7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4531A2B" w14:textId="6A31EF9F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31FAF25" w14:textId="18C284CD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3E493FFD" w14:textId="77777777" w:rsidTr="00F45AB4">
        <w:tc>
          <w:tcPr>
            <w:tcW w:w="1668" w:type="dxa"/>
          </w:tcPr>
          <w:p w14:paraId="08B290BD" w14:textId="0288B48A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Atf1+</w:t>
            </w:r>
          </w:p>
        </w:tc>
        <w:tc>
          <w:tcPr>
            <w:tcW w:w="1701" w:type="dxa"/>
          </w:tcPr>
          <w:p w14:paraId="45675563" w14:textId="1E73FF6A" w:rsidR="00F45AB4" w:rsidRPr="00E86591" w:rsidRDefault="00F45AB4" w:rsidP="00E2436B">
            <w:pPr>
              <w:rPr>
                <w:sz w:val="16"/>
                <w:szCs w:val="16"/>
                <w:lang w:val="en-US"/>
              </w:rPr>
            </w:pPr>
            <w:r w:rsidRPr="0050354D">
              <w:rPr>
                <w:sz w:val="16"/>
                <w:szCs w:val="16"/>
                <w:lang w:val="en-US"/>
              </w:rPr>
              <w:t>Atf1</w:t>
            </w:r>
            <w:r w:rsidRPr="0050354D"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28438FAF" w14:textId="6674ED5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2EBE273" w14:textId="594FDE30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E5B2041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8F14C95" w14:textId="796D5E5F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C13CA6C" w14:textId="73CA61AA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0F6C629F" w14:textId="77777777" w:rsidTr="00F45AB4">
        <w:tc>
          <w:tcPr>
            <w:tcW w:w="1668" w:type="dxa"/>
          </w:tcPr>
          <w:p w14:paraId="40EF9AC1" w14:textId="7F7373F1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S. pombe</w:t>
            </w:r>
          </w:p>
        </w:tc>
        <w:tc>
          <w:tcPr>
            <w:tcW w:w="1701" w:type="dxa"/>
          </w:tcPr>
          <w:p w14:paraId="4310AD03" w14:textId="5E68EE0D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 w:rsidRPr="00F3302D">
              <w:rPr>
                <w:i/>
                <w:sz w:val="16"/>
                <w:szCs w:val="16"/>
                <w:lang w:val="en-US"/>
              </w:rPr>
              <w:t>S. pombe</w:t>
            </w:r>
          </w:p>
        </w:tc>
        <w:tc>
          <w:tcPr>
            <w:tcW w:w="1112" w:type="dxa"/>
          </w:tcPr>
          <w:p w14:paraId="71CA3031" w14:textId="7A81591D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4A7BB6A" w14:textId="680BC56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1CDB5D6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BC5B4FA" w14:textId="36119A0A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ABC9351" w14:textId="5C4F3F08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2B4C440F" w14:textId="77777777" w:rsidTr="00F45AB4">
        <w:tc>
          <w:tcPr>
            <w:tcW w:w="1668" w:type="dxa"/>
          </w:tcPr>
          <w:p w14:paraId="1708B57F" w14:textId="15B0A11B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S pombe</w:t>
            </w:r>
          </w:p>
        </w:tc>
        <w:tc>
          <w:tcPr>
            <w:tcW w:w="1701" w:type="dxa"/>
          </w:tcPr>
          <w:p w14:paraId="44279650" w14:textId="79073A37" w:rsidR="00F45AB4" w:rsidRPr="0050354D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S. pombe</w:t>
            </w:r>
          </w:p>
        </w:tc>
        <w:tc>
          <w:tcPr>
            <w:tcW w:w="1112" w:type="dxa"/>
          </w:tcPr>
          <w:p w14:paraId="3DBE5859" w14:textId="3B5E4E2B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A502DA4" w14:textId="26A1FFA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0F3C838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354C571" w14:textId="67320818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6274344" w14:textId="056D7A08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16B048F3" w14:textId="77777777" w:rsidTr="00F45AB4">
        <w:tc>
          <w:tcPr>
            <w:tcW w:w="1668" w:type="dxa"/>
          </w:tcPr>
          <w:p w14:paraId="331DEC64" w14:textId="3DDE124A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3548A9">
              <w:rPr>
                <w:sz w:val="16"/>
                <w:szCs w:val="16"/>
                <w:lang w:val="en-US"/>
              </w:rPr>
              <w:t>Schizosaccharomyces</w:t>
            </w:r>
            <w:proofErr w:type="spellEnd"/>
            <w:r w:rsidRPr="003548A9">
              <w:rPr>
                <w:sz w:val="16"/>
                <w:szCs w:val="16"/>
                <w:lang w:val="en-US"/>
              </w:rPr>
              <w:t xml:space="preserve"> pombe</w:t>
            </w:r>
          </w:p>
        </w:tc>
        <w:tc>
          <w:tcPr>
            <w:tcW w:w="1701" w:type="dxa"/>
          </w:tcPr>
          <w:p w14:paraId="1E029744" w14:textId="7312D48B" w:rsidR="00F45AB4" w:rsidRPr="00F3302D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F3302D">
              <w:rPr>
                <w:i/>
                <w:sz w:val="16"/>
                <w:szCs w:val="16"/>
                <w:lang w:val="en-US"/>
              </w:rPr>
              <w:t>Schizosaccharomyces</w:t>
            </w:r>
            <w:proofErr w:type="spellEnd"/>
            <w:r w:rsidRPr="00F3302D">
              <w:rPr>
                <w:i/>
                <w:sz w:val="16"/>
                <w:szCs w:val="16"/>
                <w:lang w:val="en-US"/>
              </w:rPr>
              <w:t xml:space="preserve"> pombe</w:t>
            </w:r>
          </w:p>
        </w:tc>
        <w:tc>
          <w:tcPr>
            <w:tcW w:w="1112" w:type="dxa"/>
          </w:tcPr>
          <w:p w14:paraId="6471C47F" w14:textId="662DD441" w:rsidR="00F45AB4" w:rsidRDefault="00F45AB4" w:rsidP="00E243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B8C3033" w14:textId="2FDA6D3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C21FC3A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ED625E5" w14:textId="53EF3B4E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878A074" w14:textId="1BC2F43B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3E9C8F83" w14:textId="77777777" w:rsidTr="00F45AB4">
        <w:tc>
          <w:tcPr>
            <w:tcW w:w="1668" w:type="dxa"/>
          </w:tcPr>
          <w:p w14:paraId="356EFD7E" w14:textId="0CCE6E2E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 w:rsidRPr="003548A9">
              <w:rPr>
                <w:sz w:val="16"/>
                <w:szCs w:val="16"/>
                <w:lang w:val="en-US"/>
              </w:rPr>
              <w:t>BrdU</w:t>
            </w:r>
            <w:proofErr w:type="spellEnd"/>
            <w:r w:rsidRPr="003548A9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701" w:type="dxa"/>
          </w:tcPr>
          <w:p w14:paraId="7DFF9B3E" w14:textId="62966764" w:rsidR="00F45AB4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2A490E">
              <w:rPr>
                <w:sz w:val="16"/>
                <w:szCs w:val="16"/>
                <w:lang w:val="en-US"/>
              </w:rPr>
              <w:t>BrdU</w:t>
            </w:r>
            <w:proofErr w:type="spellEnd"/>
            <w:r w:rsidRPr="002A490E"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51F39CDF" w14:textId="3F094B95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9D600E4" w14:textId="699C7087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1ECD130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5221EA4" w14:textId="21204D8F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8FE4B54" w14:textId="6F4C1D6B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4D5DE8E0" w14:textId="77777777" w:rsidTr="00F45AB4">
        <w:tc>
          <w:tcPr>
            <w:tcW w:w="1668" w:type="dxa"/>
          </w:tcPr>
          <w:p w14:paraId="7F8B7F06" w14:textId="7F85F56F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Calbindin+</w:t>
            </w:r>
          </w:p>
        </w:tc>
        <w:tc>
          <w:tcPr>
            <w:tcW w:w="1701" w:type="dxa"/>
          </w:tcPr>
          <w:p w14:paraId="259512AD" w14:textId="2C4FC02C" w:rsidR="00F45AB4" w:rsidRPr="00F3302D" w:rsidRDefault="00F45AB4" w:rsidP="00E2436B">
            <w:pPr>
              <w:rPr>
                <w:i/>
                <w:sz w:val="16"/>
                <w:szCs w:val="16"/>
                <w:lang w:val="en-US"/>
              </w:rPr>
            </w:pPr>
            <w:r w:rsidRPr="00CF4600">
              <w:rPr>
                <w:sz w:val="16"/>
                <w:szCs w:val="16"/>
                <w:lang w:val="en-US"/>
              </w:rPr>
              <w:t>Calbindin</w:t>
            </w:r>
            <w:r w:rsidRPr="00CF4600">
              <w:rPr>
                <w:sz w:val="16"/>
                <w:szCs w:val="16"/>
                <w:vertAlign w:val="superscript"/>
                <w:lang w:val="en-US"/>
              </w:rPr>
              <w:t>+</w:t>
            </w:r>
          </w:p>
        </w:tc>
        <w:tc>
          <w:tcPr>
            <w:tcW w:w="1112" w:type="dxa"/>
          </w:tcPr>
          <w:p w14:paraId="62FA364F" w14:textId="4BB79F2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4026F22" w14:textId="3195E8E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C6E3D8C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C3C07AB" w14:textId="56119418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5FEDC7F" w14:textId="7B6B513B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4EA450AF" w14:textId="77777777" w:rsidTr="00F45AB4">
        <w:tc>
          <w:tcPr>
            <w:tcW w:w="1668" w:type="dxa"/>
          </w:tcPr>
          <w:p w14:paraId="62BFE530" w14:textId="3A8F14CE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FoxC1–/–</w:t>
            </w:r>
          </w:p>
        </w:tc>
        <w:tc>
          <w:tcPr>
            <w:tcW w:w="1701" w:type="dxa"/>
          </w:tcPr>
          <w:p w14:paraId="76C83E4C" w14:textId="7FDDA5BB" w:rsidR="00F45AB4" w:rsidRPr="002A490E" w:rsidRDefault="00F45AB4" w:rsidP="00E2436B">
            <w:pPr>
              <w:rPr>
                <w:sz w:val="16"/>
                <w:szCs w:val="16"/>
                <w:lang w:val="en-US"/>
              </w:rPr>
            </w:pPr>
            <w:r w:rsidRPr="00DA7DA3">
              <w:rPr>
                <w:sz w:val="16"/>
                <w:szCs w:val="16"/>
                <w:lang w:val="en-US"/>
              </w:rPr>
              <w:t>FoxC1</w:t>
            </w:r>
            <w:r w:rsidRPr="00DA7DA3">
              <w:rPr>
                <w:sz w:val="16"/>
                <w:szCs w:val="16"/>
                <w:vertAlign w:val="superscript"/>
                <w:lang w:val="en-US"/>
              </w:rPr>
              <w:t>–/–</w:t>
            </w:r>
          </w:p>
        </w:tc>
        <w:tc>
          <w:tcPr>
            <w:tcW w:w="1112" w:type="dxa"/>
          </w:tcPr>
          <w:p w14:paraId="7B0ADDF8" w14:textId="5E627509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AF276BE" w14:textId="5F158591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2C23668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FAE1677" w14:textId="5F182F94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4A08F3F" w14:textId="3DE63761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4C005700" w14:textId="77777777" w:rsidTr="00F45AB4">
        <w:tc>
          <w:tcPr>
            <w:tcW w:w="1668" w:type="dxa"/>
          </w:tcPr>
          <w:p w14:paraId="5CD46054" w14:textId="32C8EAA2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FoxC1hith/</w:t>
            </w:r>
            <w:proofErr w:type="spellStart"/>
            <w:r w:rsidRPr="003548A9">
              <w:rPr>
                <w:sz w:val="16"/>
                <w:szCs w:val="16"/>
                <w:lang w:val="en-US"/>
              </w:rPr>
              <w:t>hith</w:t>
            </w:r>
            <w:proofErr w:type="spellEnd"/>
          </w:p>
        </w:tc>
        <w:tc>
          <w:tcPr>
            <w:tcW w:w="1701" w:type="dxa"/>
          </w:tcPr>
          <w:p w14:paraId="5A805333" w14:textId="429B4C5B" w:rsidR="00F45AB4" w:rsidRPr="00CF4600" w:rsidRDefault="00F45AB4" w:rsidP="00E2436B">
            <w:pPr>
              <w:rPr>
                <w:sz w:val="16"/>
                <w:szCs w:val="16"/>
                <w:lang w:val="en-US"/>
              </w:rPr>
            </w:pPr>
            <w:r w:rsidRPr="0067562D">
              <w:rPr>
                <w:sz w:val="16"/>
                <w:szCs w:val="16"/>
                <w:lang w:val="en-US"/>
              </w:rPr>
              <w:t>FoxC1</w:t>
            </w:r>
            <w:r w:rsidRPr="0067562D">
              <w:rPr>
                <w:sz w:val="16"/>
                <w:szCs w:val="16"/>
                <w:vertAlign w:val="superscript"/>
                <w:lang w:val="en-US"/>
              </w:rPr>
              <w:t>hith/</w:t>
            </w:r>
            <w:proofErr w:type="spellStart"/>
            <w:r w:rsidRPr="0067562D">
              <w:rPr>
                <w:sz w:val="16"/>
                <w:szCs w:val="16"/>
                <w:vertAlign w:val="superscript"/>
                <w:lang w:val="en-US"/>
              </w:rPr>
              <w:t>hith</w:t>
            </w:r>
            <w:proofErr w:type="spellEnd"/>
          </w:p>
        </w:tc>
        <w:tc>
          <w:tcPr>
            <w:tcW w:w="1112" w:type="dxa"/>
          </w:tcPr>
          <w:p w14:paraId="0804BFD2" w14:textId="0230C57F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93F8B2B" w14:textId="57B1F1B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5CACD15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02A7E03" w14:textId="43E74C52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9311BB2" w14:textId="1B67B59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6C814144" w14:textId="77777777" w:rsidTr="00F45AB4">
        <w:tc>
          <w:tcPr>
            <w:tcW w:w="1668" w:type="dxa"/>
          </w:tcPr>
          <w:p w14:paraId="4811898B" w14:textId="08B147B2" w:rsidR="00F45AB4" w:rsidRPr="003548A9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kon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63D67DD3" w14:textId="004CBDF5" w:rsidR="00F45AB4" w:rsidRPr="00DA7DA3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</w:t>
            </w:r>
            <w:r>
              <w:rPr>
                <w:sz w:val="16"/>
                <w:szCs w:val="16"/>
                <w:vertAlign w:val="subscript"/>
                <w:lang w:val="en-US"/>
              </w:rPr>
              <w:t>on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12" w:type="dxa"/>
          </w:tcPr>
          <w:p w14:paraId="36A5E9CF" w14:textId="241549D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6078218" w14:textId="6093558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91688AB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085D992" w14:textId="74AE267D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9F87A87" w14:textId="580771EF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51C8FF73" w14:textId="77777777" w:rsidTr="00F45AB4">
        <w:tc>
          <w:tcPr>
            <w:tcW w:w="1668" w:type="dxa"/>
          </w:tcPr>
          <w:p w14:paraId="519F625D" w14:textId="39DFD89D" w:rsidR="00F45AB4" w:rsidRPr="00D11A81" w:rsidRDefault="00F45AB4" w:rsidP="00E2436B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M-1s-1</w:t>
            </w:r>
          </w:p>
        </w:tc>
        <w:tc>
          <w:tcPr>
            <w:tcW w:w="1701" w:type="dxa"/>
          </w:tcPr>
          <w:p w14:paraId="6A8D6CB0" w14:textId="398A534A" w:rsidR="00F45AB4" w:rsidRPr="0067562D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vertAlign w:val="superscript"/>
                <w:lang w:val="en-US"/>
              </w:rPr>
              <w:t>-1</w:t>
            </w:r>
            <w:r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vertAlign w:val="superscript"/>
                <w:lang w:val="en-US"/>
              </w:rPr>
              <w:t>-1</w:t>
            </w:r>
          </w:p>
        </w:tc>
        <w:tc>
          <w:tcPr>
            <w:tcW w:w="1112" w:type="dxa"/>
          </w:tcPr>
          <w:p w14:paraId="4E8F9326" w14:textId="5FBE997E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50CF244" w14:textId="0F45A1B2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CB71643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6DDD00B" w14:textId="30AAC6A6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6832FAD" w14:textId="2293AC91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040CADF1" w14:textId="77777777" w:rsidTr="00F45AB4">
        <w:tc>
          <w:tcPr>
            <w:tcW w:w="1668" w:type="dxa"/>
          </w:tcPr>
          <w:p w14:paraId="668B9BB0" w14:textId="37BC4424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s-1</w:t>
            </w:r>
          </w:p>
        </w:tc>
        <w:tc>
          <w:tcPr>
            <w:tcW w:w="1701" w:type="dxa"/>
          </w:tcPr>
          <w:p w14:paraId="14E09584" w14:textId="23C1EAC5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vertAlign w:val="superscript"/>
                <w:lang w:val="en-US"/>
              </w:rPr>
              <w:t>-1</w:t>
            </w:r>
          </w:p>
        </w:tc>
        <w:tc>
          <w:tcPr>
            <w:tcW w:w="1112" w:type="dxa"/>
          </w:tcPr>
          <w:p w14:paraId="06D4B5FC" w14:textId="2E136631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9562D89" w14:textId="7D58E83A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A1DA1F4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DDB0EE5" w14:textId="164FFD7C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7D72755" w14:textId="15BC4A7A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448B5E4B" w14:textId="77777777" w:rsidTr="00F45AB4">
        <w:tc>
          <w:tcPr>
            <w:tcW w:w="1668" w:type="dxa"/>
          </w:tcPr>
          <w:p w14:paraId="383707DF" w14:textId="11849F2C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koff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3235C510" w14:textId="18622694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</w:t>
            </w:r>
            <w:r>
              <w:rPr>
                <w:sz w:val="16"/>
                <w:szCs w:val="16"/>
                <w:vertAlign w:val="subscript"/>
                <w:lang w:val="en-US"/>
              </w:rPr>
              <w:t>off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12" w:type="dxa"/>
          </w:tcPr>
          <w:p w14:paraId="53D5C27D" w14:textId="39444376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A9320C8" w14:textId="56D1EC9C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95D7DAA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2AA908A" w14:textId="7381E848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477D74C" w14:textId="59B91AAD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F45AB4" w:rsidRPr="001901DA" w14:paraId="7DBA5302" w14:textId="77777777" w:rsidTr="00F45AB4">
        <w:tc>
          <w:tcPr>
            <w:tcW w:w="1668" w:type="dxa"/>
          </w:tcPr>
          <w:p w14:paraId="1DEC2B70" w14:textId="1B0BDAC4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L^2</w:t>
            </w:r>
          </w:p>
        </w:tc>
        <w:tc>
          <w:tcPr>
            <w:tcW w:w="1701" w:type="dxa"/>
          </w:tcPr>
          <w:p w14:paraId="084B3265" w14:textId="5A7297D9" w:rsidR="00F45AB4" w:rsidRDefault="00F45AB4" w:rsidP="00E2436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>
              <w:rPr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1112" w:type="dxa"/>
          </w:tcPr>
          <w:p w14:paraId="47D903D7" w14:textId="0ADCE1A8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B751CF4" w14:textId="4E6EFA1B" w:rsidR="00F45AB4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6E4B248" w14:textId="7777777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E982E87" w14:textId="2D4136E4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F3DB79F" w14:textId="39E38CB7" w:rsidR="00F45AB4" w:rsidRPr="001901DA" w:rsidRDefault="00F45AB4" w:rsidP="00E2436B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4DA7A46" w14:textId="77777777" w:rsidTr="00F45AB4">
        <w:tc>
          <w:tcPr>
            <w:tcW w:w="1668" w:type="dxa"/>
          </w:tcPr>
          <w:p w14:paraId="1986C4F3" w14:textId="58D440BC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 xml:space="preserve"> pi </w:t>
            </w:r>
          </w:p>
        </w:tc>
        <w:tc>
          <w:tcPr>
            <w:tcW w:w="1701" w:type="dxa"/>
          </w:tcPr>
          <w:p w14:paraId="623E4FE1" w14:textId="61C44097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45365D">
              <w:rPr>
                <w:sz w:val="16"/>
                <w:szCs w:val="16"/>
                <w:lang w:val="en-US"/>
              </w:rPr>
              <w:t>π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12" w:type="dxa"/>
          </w:tcPr>
          <w:p w14:paraId="0B8B4E0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A3CE324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CE2C74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304AC1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54BB7E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3F1BCD1" w14:textId="77777777" w:rsidTr="00F45AB4">
        <w:tc>
          <w:tcPr>
            <w:tcW w:w="1668" w:type="dxa"/>
          </w:tcPr>
          <w:p w14:paraId="66F07BAB" w14:textId="584F52F4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I_min</w:t>
            </w:r>
            <w:proofErr w:type="spellEnd"/>
          </w:p>
        </w:tc>
        <w:tc>
          <w:tcPr>
            <w:tcW w:w="1701" w:type="dxa"/>
          </w:tcPr>
          <w:p w14:paraId="32C532ED" w14:textId="680468CF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  <w:vertAlign w:val="subscript"/>
                <w:lang w:val="en-US"/>
              </w:rPr>
              <w:t>min</w:t>
            </w:r>
            <w:bookmarkStart w:id="2" w:name="_GoBack"/>
            <w:bookmarkEnd w:id="2"/>
            <w:proofErr w:type="spellEnd"/>
          </w:p>
        </w:tc>
        <w:tc>
          <w:tcPr>
            <w:tcW w:w="1112" w:type="dxa"/>
          </w:tcPr>
          <w:p w14:paraId="523F85D7" w14:textId="129A9426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9FE577A" w14:textId="7EE3AB7A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D6EE35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2159D9D" w14:textId="1F4E358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24C4B4E" w14:textId="16686A3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8E7DB1D" w14:textId="77777777" w:rsidTr="00F45AB4">
        <w:tc>
          <w:tcPr>
            <w:tcW w:w="1668" w:type="dxa"/>
          </w:tcPr>
          <w:p w14:paraId="4CCD638E" w14:textId="01F6F511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I_max</w:t>
            </w:r>
            <w:proofErr w:type="spellEnd"/>
          </w:p>
        </w:tc>
        <w:tc>
          <w:tcPr>
            <w:tcW w:w="1701" w:type="dxa"/>
          </w:tcPr>
          <w:p w14:paraId="7E710D42" w14:textId="5BA8DA27" w:rsidR="00960C6A" w:rsidRPr="0045365D" w:rsidRDefault="00960C6A" w:rsidP="00960C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  <w:vertAlign w:val="subscript"/>
                <w:lang w:val="en-US"/>
              </w:rPr>
              <w:t>max</w:t>
            </w:r>
          </w:p>
        </w:tc>
        <w:tc>
          <w:tcPr>
            <w:tcW w:w="1112" w:type="dxa"/>
          </w:tcPr>
          <w:p w14:paraId="5216928A" w14:textId="4F32276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70091D2" w14:textId="7F366DE3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BE70F6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A462A98" w14:textId="3EBE8DB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0DCFD23" w14:textId="2F4FEDB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3C62870" w14:textId="77777777" w:rsidTr="00F45AB4">
        <w:tc>
          <w:tcPr>
            <w:tcW w:w="1668" w:type="dxa"/>
          </w:tcPr>
          <w:p w14:paraId="6489DEA7" w14:textId="7E52EC30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EI_eff</w:t>
            </w:r>
            <w:proofErr w:type="spellEnd"/>
          </w:p>
        </w:tc>
        <w:tc>
          <w:tcPr>
            <w:tcW w:w="1701" w:type="dxa"/>
          </w:tcPr>
          <w:p w14:paraId="182F94D2" w14:textId="6B270930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EI</w:t>
            </w:r>
            <w:r>
              <w:rPr>
                <w:sz w:val="16"/>
                <w:szCs w:val="16"/>
                <w:vertAlign w:val="subscript"/>
                <w:lang w:val="en-US"/>
              </w:rPr>
              <w:t>eff</w:t>
            </w:r>
            <w:proofErr w:type="spellEnd"/>
          </w:p>
        </w:tc>
        <w:tc>
          <w:tcPr>
            <w:tcW w:w="1112" w:type="dxa"/>
          </w:tcPr>
          <w:p w14:paraId="746D0232" w14:textId="521EA40F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4FA2410" w14:textId="6622A65B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B4642D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1801C4F" w14:textId="285E5FF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ACADE7D" w14:textId="4794573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00BDF24" w14:textId="77777777" w:rsidTr="00F45AB4">
        <w:tc>
          <w:tcPr>
            <w:tcW w:w="1668" w:type="dxa"/>
          </w:tcPr>
          <w:p w14:paraId="1579EC6B" w14:textId="166918D0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 w:rsidRPr="003548A9">
              <w:rPr>
                <w:sz w:val="16"/>
                <w:szCs w:val="16"/>
                <w:lang w:val="en-US"/>
              </w:rPr>
              <w:t>ex vivo</w:t>
            </w:r>
          </w:p>
        </w:tc>
        <w:tc>
          <w:tcPr>
            <w:tcW w:w="1701" w:type="dxa"/>
          </w:tcPr>
          <w:p w14:paraId="016F7581" w14:textId="18731CD8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ex vivo</w:t>
            </w:r>
          </w:p>
        </w:tc>
        <w:tc>
          <w:tcPr>
            <w:tcW w:w="1112" w:type="dxa"/>
          </w:tcPr>
          <w:p w14:paraId="2BFB84EB" w14:textId="1326539A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028" w:type="dxa"/>
          </w:tcPr>
          <w:p w14:paraId="6B2707E8" w14:textId="5A54EBDD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367412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B3AA286" w14:textId="20E242E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379BB1B" w14:textId="232C752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9EB9843" w14:textId="77777777" w:rsidTr="00F45AB4">
        <w:tc>
          <w:tcPr>
            <w:tcW w:w="1668" w:type="dxa"/>
          </w:tcPr>
          <w:p w14:paraId="3BD92B36" w14:textId="09A26449" w:rsidR="00960C6A" w:rsidRDefault="00960C6A" w:rsidP="00960C6A">
            <w:pPr>
              <w:rPr>
                <w:noProof/>
                <w:lang w:val="en-US"/>
              </w:rPr>
            </w:pPr>
            <w:r w:rsidRPr="00567BCD">
              <w:rPr>
                <w:sz w:val="16"/>
                <w:szCs w:val="16"/>
                <w:lang w:val="en-US"/>
              </w:rPr>
              <w:t>W_LMAN</w:t>
            </w:r>
          </w:p>
        </w:tc>
        <w:tc>
          <w:tcPr>
            <w:tcW w:w="1701" w:type="dxa"/>
          </w:tcPr>
          <w:p w14:paraId="155B9A5A" w14:textId="084C60E9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</w:t>
            </w:r>
            <w:r>
              <w:rPr>
                <w:sz w:val="16"/>
                <w:szCs w:val="16"/>
                <w:vertAlign w:val="subscript"/>
                <w:lang w:val="en-US"/>
              </w:rPr>
              <w:t>LMAN</w:t>
            </w:r>
          </w:p>
        </w:tc>
        <w:tc>
          <w:tcPr>
            <w:tcW w:w="1112" w:type="dxa"/>
          </w:tcPr>
          <w:p w14:paraId="763D191A" w14:textId="752E8E0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0F8F34F" w14:textId="06E97254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99AD0B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3463DCC" w14:textId="7B98051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8BD86DE" w14:textId="1208BAC6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CBD3E3B" w14:textId="77777777" w:rsidTr="00F45AB4">
        <w:tc>
          <w:tcPr>
            <w:tcW w:w="1668" w:type="dxa"/>
          </w:tcPr>
          <w:p w14:paraId="46108BFA" w14:textId="30E3272F" w:rsidR="00960C6A" w:rsidRPr="00567BCD" w:rsidRDefault="00960C6A" w:rsidP="00960C6A">
            <w:pPr>
              <w:rPr>
                <w:sz w:val="16"/>
                <w:szCs w:val="16"/>
                <w:highlight w:val="lightGray"/>
                <w:lang w:val="en-US"/>
              </w:rPr>
            </w:pPr>
            <w:r w:rsidRPr="00E12586">
              <w:rPr>
                <w:sz w:val="16"/>
                <w:szCs w:val="16"/>
                <w:lang w:val="en-US"/>
              </w:rPr>
              <w:t>C. albicans</w:t>
            </w:r>
          </w:p>
        </w:tc>
        <w:tc>
          <w:tcPr>
            <w:tcW w:w="1701" w:type="dxa"/>
          </w:tcPr>
          <w:p w14:paraId="03D6D1FD" w14:textId="1526ED05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 w:rsidRPr="00E12586">
              <w:rPr>
                <w:i/>
                <w:sz w:val="16"/>
                <w:szCs w:val="16"/>
                <w:lang w:val="en-US"/>
              </w:rPr>
              <w:t>C. albicans</w:t>
            </w:r>
          </w:p>
        </w:tc>
        <w:tc>
          <w:tcPr>
            <w:tcW w:w="1112" w:type="dxa"/>
          </w:tcPr>
          <w:p w14:paraId="634281EB" w14:textId="115F8447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97EF841" w14:textId="44D3A95A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7068DF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180E0A0" w14:textId="73F1E90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8360DD3" w14:textId="228502F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4403071" w14:textId="77777777" w:rsidTr="00F45AB4">
        <w:tc>
          <w:tcPr>
            <w:tcW w:w="1668" w:type="dxa"/>
          </w:tcPr>
          <w:p w14:paraId="4826777C" w14:textId="0FF3D076" w:rsidR="00960C6A" w:rsidRPr="00567BCD" w:rsidRDefault="00960C6A" w:rsidP="00960C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r w:rsidRPr="00E12586">
              <w:rPr>
                <w:sz w:val="16"/>
                <w:szCs w:val="16"/>
                <w:lang w:val="en-US"/>
              </w:rPr>
              <w:t xml:space="preserve"> albicans</w:t>
            </w:r>
          </w:p>
        </w:tc>
        <w:tc>
          <w:tcPr>
            <w:tcW w:w="1701" w:type="dxa"/>
          </w:tcPr>
          <w:p w14:paraId="06C2BA00" w14:textId="326E0072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 w:rsidRPr="00E12586">
              <w:rPr>
                <w:i/>
                <w:sz w:val="16"/>
                <w:szCs w:val="16"/>
                <w:lang w:val="en-US"/>
              </w:rPr>
              <w:t>C. albicans</w:t>
            </w:r>
          </w:p>
        </w:tc>
        <w:tc>
          <w:tcPr>
            <w:tcW w:w="1112" w:type="dxa"/>
          </w:tcPr>
          <w:p w14:paraId="77663F54" w14:textId="356F5B0B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8987599" w14:textId="0714BB50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BE440A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E90365A" w14:textId="63CE8BEC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D822130" w14:textId="05DADBA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0EAB9F8" w14:textId="77777777" w:rsidTr="00F45AB4">
        <w:tc>
          <w:tcPr>
            <w:tcW w:w="1668" w:type="dxa"/>
          </w:tcPr>
          <w:p w14:paraId="06A61159" w14:textId="25C03B3A" w:rsidR="00960C6A" w:rsidRPr="00E12586" w:rsidRDefault="00960C6A" w:rsidP="00960C6A">
            <w:pPr>
              <w:rPr>
                <w:sz w:val="16"/>
                <w:szCs w:val="16"/>
                <w:lang w:val="en-US"/>
              </w:rPr>
            </w:pPr>
            <w:r w:rsidRPr="00E12586">
              <w:rPr>
                <w:sz w:val="16"/>
                <w:szCs w:val="16"/>
                <w:lang w:val="en-US"/>
              </w:rPr>
              <w:t>Candida albicans</w:t>
            </w:r>
          </w:p>
        </w:tc>
        <w:tc>
          <w:tcPr>
            <w:tcW w:w="1701" w:type="dxa"/>
          </w:tcPr>
          <w:p w14:paraId="2BF43730" w14:textId="3610D2F1" w:rsidR="00960C6A" w:rsidRPr="00E12586" w:rsidRDefault="00960C6A" w:rsidP="00960C6A">
            <w:pPr>
              <w:rPr>
                <w:i/>
                <w:sz w:val="16"/>
                <w:szCs w:val="16"/>
                <w:lang w:val="en-US"/>
              </w:rPr>
            </w:pPr>
            <w:r w:rsidRPr="00E12586">
              <w:rPr>
                <w:i/>
                <w:sz w:val="16"/>
                <w:szCs w:val="16"/>
                <w:lang w:val="en-US"/>
              </w:rPr>
              <w:t>Candida albicans</w:t>
            </w:r>
          </w:p>
        </w:tc>
        <w:tc>
          <w:tcPr>
            <w:tcW w:w="1112" w:type="dxa"/>
          </w:tcPr>
          <w:p w14:paraId="52F5EB38" w14:textId="4C55B06E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F4D962D" w14:textId="4162A8D4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E8721C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1288D10" w14:textId="3829D70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BB8859D" w14:textId="382C2D2C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A685310" w14:textId="77777777" w:rsidTr="00F45AB4">
        <w:tc>
          <w:tcPr>
            <w:tcW w:w="1668" w:type="dxa"/>
          </w:tcPr>
          <w:p w14:paraId="789E6249" w14:textId="6A631689" w:rsidR="00960C6A" w:rsidRPr="00E12586" w:rsidRDefault="00960C6A" w:rsidP="00960C6A">
            <w:pPr>
              <w:rPr>
                <w:sz w:val="16"/>
                <w:szCs w:val="16"/>
                <w:lang w:val="en-US"/>
              </w:rPr>
            </w:pPr>
            <w:r w:rsidRPr="005D4E07">
              <w:rPr>
                <w:sz w:val="16"/>
                <w:szCs w:val="16"/>
                <w:lang w:val="en-US"/>
              </w:rPr>
              <w:t>Saccharomyces cerevisiae</w:t>
            </w:r>
          </w:p>
        </w:tc>
        <w:tc>
          <w:tcPr>
            <w:tcW w:w="1701" w:type="dxa"/>
          </w:tcPr>
          <w:p w14:paraId="6F2D7703" w14:textId="05F39B7C" w:rsidR="00960C6A" w:rsidRPr="00E12586" w:rsidRDefault="00960C6A" w:rsidP="00960C6A">
            <w:pPr>
              <w:rPr>
                <w:i/>
                <w:sz w:val="16"/>
                <w:szCs w:val="16"/>
                <w:lang w:val="en-US"/>
              </w:rPr>
            </w:pPr>
            <w:r w:rsidRPr="005D4E07">
              <w:rPr>
                <w:i/>
                <w:sz w:val="16"/>
                <w:szCs w:val="16"/>
                <w:lang w:val="en-US"/>
              </w:rPr>
              <w:t>Saccharomyces cerevisiae</w:t>
            </w:r>
          </w:p>
        </w:tc>
        <w:tc>
          <w:tcPr>
            <w:tcW w:w="1112" w:type="dxa"/>
          </w:tcPr>
          <w:p w14:paraId="3E3BAEE4" w14:textId="420D61F1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2B143F6" w14:textId="201DFCAB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588F3C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1FC2693" w14:textId="4F904DC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160D216" w14:textId="6E04D90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925FC97" w14:textId="77777777" w:rsidTr="00F45AB4">
        <w:tc>
          <w:tcPr>
            <w:tcW w:w="1668" w:type="dxa"/>
          </w:tcPr>
          <w:p w14:paraId="348E7C88" w14:textId="5D09ADDC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sec-1</w:t>
            </w:r>
          </w:p>
        </w:tc>
        <w:tc>
          <w:tcPr>
            <w:tcW w:w="1701" w:type="dxa"/>
          </w:tcPr>
          <w:p w14:paraId="594C3F27" w14:textId="0F51680C" w:rsidR="00960C6A" w:rsidRDefault="00960C6A" w:rsidP="00960C6A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vertAlign w:val="superscript"/>
                <w:lang w:val="en-US"/>
              </w:rPr>
              <w:t>-1</w:t>
            </w:r>
          </w:p>
        </w:tc>
        <w:tc>
          <w:tcPr>
            <w:tcW w:w="1112" w:type="dxa"/>
          </w:tcPr>
          <w:p w14:paraId="5D1F9B86" w14:textId="41113C26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09E5426" w14:textId="3973027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50F01E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BC9F647" w14:textId="4B07E166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DF9F481" w14:textId="085EF4E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13E5889" w14:textId="77777777" w:rsidTr="00F45AB4">
        <w:tc>
          <w:tcPr>
            <w:tcW w:w="1668" w:type="dxa"/>
          </w:tcPr>
          <w:p w14:paraId="4002C9F9" w14:textId="42306AF4" w:rsidR="00960C6A" w:rsidRPr="005D4E07" w:rsidRDefault="00960C6A" w:rsidP="00960C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um </w:t>
            </w:r>
          </w:p>
        </w:tc>
        <w:tc>
          <w:tcPr>
            <w:tcW w:w="1701" w:type="dxa"/>
          </w:tcPr>
          <w:p w14:paraId="460B37FD" w14:textId="1F13D0D9" w:rsidR="00960C6A" w:rsidRPr="005D4E07" w:rsidRDefault="00960C6A" w:rsidP="00960C6A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E6CE8">
              <w:rPr>
                <w:sz w:val="16"/>
                <w:szCs w:val="16"/>
                <w:lang w:val="en-US"/>
              </w:rPr>
              <w:t>μ</w:t>
            </w:r>
            <w:r>
              <w:rPr>
                <w:sz w:val="16"/>
                <w:szCs w:val="16"/>
                <w:lang w:val="en-US"/>
              </w:rPr>
              <w:t>m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12" w:type="dxa"/>
          </w:tcPr>
          <w:p w14:paraId="376FB948" w14:textId="4A1363DF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423C6DD" w14:textId="0C31719F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B90DF9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FDF168B" w14:textId="3DE501A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C70DF96" w14:textId="157D3A1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F1F1735" w14:textId="77777777" w:rsidTr="00F45AB4">
        <w:tc>
          <w:tcPr>
            <w:tcW w:w="1668" w:type="dxa"/>
          </w:tcPr>
          <w:p w14:paraId="45780E75" w14:textId="6A69D40C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 w:rsidRPr="009E2333">
              <w:rPr>
                <w:sz w:val="16"/>
                <w:szCs w:val="16"/>
                <w:lang w:val="en-US"/>
              </w:rPr>
              <w:t>melanogaster</w:t>
            </w:r>
          </w:p>
        </w:tc>
        <w:tc>
          <w:tcPr>
            <w:tcW w:w="1701" w:type="dxa"/>
          </w:tcPr>
          <w:p w14:paraId="29CF7F50" w14:textId="794F798C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 w:rsidRPr="00133CB4">
              <w:rPr>
                <w:i/>
                <w:sz w:val="16"/>
                <w:szCs w:val="16"/>
                <w:lang w:val="en-US"/>
              </w:rPr>
              <w:t>melanogaster</w:t>
            </w:r>
          </w:p>
        </w:tc>
        <w:tc>
          <w:tcPr>
            <w:tcW w:w="1112" w:type="dxa"/>
          </w:tcPr>
          <w:p w14:paraId="1853ED9E" w14:textId="78F6DE13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6CF79CC" w14:textId="5FE0A45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080782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B8F33DC" w14:textId="00293BD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FC54CC5" w14:textId="48E9CAF9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4A61FED" w14:textId="77777777" w:rsidTr="00F45AB4">
        <w:tc>
          <w:tcPr>
            <w:tcW w:w="1668" w:type="dxa"/>
          </w:tcPr>
          <w:p w14:paraId="2BA6C155" w14:textId="28E273A0" w:rsidR="00960C6A" w:rsidRDefault="00960C6A" w:rsidP="00960C6A">
            <w:pPr>
              <w:rPr>
                <w:noProof/>
                <w:lang w:val="en-US"/>
              </w:rPr>
            </w:pPr>
            <w:r w:rsidRPr="00CF6014">
              <w:rPr>
                <w:sz w:val="16"/>
                <w:szCs w:val="16"/>
                <w:lang w:val="en-US"/>
              </w:rPr>
              <w:t xml:space="preserve">Erwinia </w:t>
            </w:r>
            <w:proofErr w:type="spellStart"/>
            <w:r w:rsidRPr="00CF6014">
              <w:rPr>
                <w:sz w:val="16"/>
                <w:szCs w:val="16"/>
                <w:lang w:val="en-US"/>
              </w:rPr>
              <w:t>carotovora</w:t>
            </w:r>
            <w:proofErr w:type="spellEnd"/>
          </w:p>
        </w:tc>
        <w:tc>
          <w:tcPr>
            <w:tcW w:w="1701" w:type="dxa"/>
          </w:tcPr>
          <w:p w14:paraId="375399DE" w14:textId="014D8D4D" w:rsidR="00960C6A" w:rsidRPr="002E6CE8" w:rsidRDefault="00960C6A" w:rsidP="00960C6A">
            <w:pPr>
              <w:rPr>
                <w:sz w:val="16"/>
                <w:szCs w:val="16"/>
                <w:lang w:val="en-US"/>
              </w:rPr>
            </w:pPr>
            <w:r w:rsidRPr="00CF6014">
              <w:rPr>
                <w:i/>
                <w:sz w:val="16"/>
                <w:szCs w:val="16"/>
                <w:lang w:val="en-US"/>
              </w:rPr>
              <w:t xml:space="preserve">Erwinia </w:t>
            </w:r>
            <w:proofErr w:type="spellStart"/>
            <w:r w:rsidRPr="00CF6014">
              <w:rPr>
                <w:i/>
                <w:sz w:val="16"/>
                <w:szCs w:val="16"/>
                <w:lang w:val="en-US"/>
              </w:rPr>
              <w:t>carotovora</w:t>
            </w:r>
            <w:proofErr w:type="spellEnd"/>
          </w:p>
        </w:tc>
        <w:tc>
          <w:tcPr>
            <w:tcW w:w="1112" w:type="dxa"/>
          </w:tcPr>
          <w:p w14:paraId="1D42B823" w14:textId="02E06F05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39ECC11" w14:textId="480DBE0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E07683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D36D19E" w14:textId="4C1C95D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B144BA0" w14:textId="7FAC2F3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2FAB3BA" w14:textId="77777777" w:rsidTr="00F45AB4">
        <w:tc>
          <w:tcPr>
            <w:tcW w:w="1668" w:type="dxa"/>
          </w:tcPr>
          <w:p w14:paraId="4091F1AA" w14:textId="323B783D" w:rsidR="00960C6A" w:rsidRPr="00133CB4" w:rsidRDefault="00960C6A" w:rsidP="00960C6A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E. </w:t>
            </w:r>
            <w:proofErr w:type="spellStart"/>
            <w:r w:rsidRPr="00CF6014">
              <w:rPr>
                <w:sz w:val="16"/>
                <w:szCs w:val="16"/>
              </w:rPr>
              <w:t>carotovora</w:t>
            </w:r>
            <w:proofErr w:type="spellEnd"/>
          </w:p>
        </w:tc>
        <w:tc>
          <w:tcPr>
            <w:tcW w:w="1701" w:type="dxa"/>
          </w:tcPr>
          <w:p w14:paraId="39F0E6BE" w14:textId="1316318F" w:rsidR="00960C6A" w:rsidRPr="00133CB4" w:rsidRDefault="00960C6A" w:rsidP="00960C6A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E. </w:t>
            </w:r>
            <w:proofErr w:type="spellStart"/>
            <w:r>
              <w:rPr>
                <w:i/>
                <w:sz w:val="16"/>
                <w:szCs w:val="16"/>
                <w:lang w:val="en-US"/>
              </w:rPr>
              <w:t>carotovora</w:t>
            </w:r>
            <w:proofErr w:type="spellEnd"/>
          </w:p>
        </w:tc>
        <w:tc>
          <w:tcPr>
            <w:tcW w:w="1112" w:type="dxa"/>
          </w:tcPr>
          <w:p w14:paraId="69D0D4A6" w14:textId="75C61479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B7AC50A" w14:textId="523FE843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FE5D73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F7E36DE" w14:textId="0B9D3FD5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80BAD0E" w14:textId="2AA68DD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BF5E7ED" w14:textId="77777777" w:rsidTr="00F45AB4">
        <w:tc>
          <w:tcPr>
            <w:tcW w:w="1668" w:type="dxa"/>
          </w:tcPr>
          <w:p w14:paraId="7C464A1E" w14:textId="33E65998" w:rsidR="00960C6A" w:rsidRPr="00CF6014" w:rsidRDefault="00960C6A" w:rsidP="00960C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 </w:t>
            </w:r>
            <w:proofErr w:type="spellStart"/>
            <w:r>
              <w:rPr>
                <w:sz w:val="16"/>
                <w:szCs w:val="16"/>
                <w:lang w:val="en-US"/>
              </w:rPr>
              <w:t>carotovora</w:t>
            </w:r>
            <w:proofErr w:type="spellEnd"/>
          </w:p>
        </w:tc>
        <w:tc>
          <w:tcPr>
            <w:tcW w:w="1701" w:type="dxa"/>
          </w:tcPr>
          <w:p w14:paraId="2F9661B4" w14:textId="7501EB71" w:rsidR="00960C6A" w:rsidRPr="00CF6014" w:rsidRDefault="00960C6A" w:rsidP="00960C6A">
            <w:pPr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E. </w:t>
            </w:r>
            <w:proofErr w:type="spellStart"/>
            <w:r>
              <w:rPr>
                <w:i/>
                <w:sz w:val="16"/>
                <w:szCs w:val="16"/>
                <w:lang w:val="en-US"/>
              </w:rPr>
              <w:t>carotovora</w:t>
            </w:r>
            <w:proofErr w:type="spellEnd"/>
          </w:p>
        </w:tc>
        <w:tc>
          <w:tcPr>
            <w:tcW w:w="1112" w:type="dxa"/>
          </w:tcPr>
          <w:p w14:paraId="372EF329" w14:textId="01A525A4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F332B49" w14:textId="78BE2462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9105CA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3BE1614" w14:textId="529C6B8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E61E0B2" w14:textId="55D65F5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A573B02" w14:textId="77777777" w:rsidTr="00F45AB4">
        <w:tc>
          <w:tcPr>
            <w:tcW w:w="1668" w:type="dxa"/>
          </w:tcPr>
          <w:p w14:paraId="0960CEE5" w14:textId="52B15C2A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 w:rsidRPr="00593FAC">
              <w:rPr>
                <w:sz w:val="16"/>
                <w:szCs w:val="16"/>
                <w:lang w:val="en-US"/>
              </w:rPr>
              <w:t>w1118</w:t>
            </w:r>
          </w:p>
        </w:tc>
        <w:tc>
          <w:tcPr>
            <w:tcW w:w="1701" w:type="dxa"/>
          </w:tcPr>
          <w:p w14:paraId="61EDE634" w14:textId="49968A6D" w:rsidR="00960C6A" w:rsidRDefault="00960C6A" w:rsidP="00960C6A">
            <w:pPr>
              <w:rPr>
                <w:i/>
                <w:sz w:val="16"/>
                <w:szCs w:val="16"/>
                <w:lang w:val="en-US"/>
              </w:rPr>
            </w:pPr>
            <w:r w:rsidRPr="00593FAC">
              <w:rPr>
                <w:i/>
                <w:sz w:val="16"/>
                <w:szCs w:val="16"/>
                <w:lang w:val="en-US"/>
              </w:rPr>
              <w:t>w</w:t>
            </w:r>
            <w:r w:rsidRPr="00593FAC">
              <w:rPr>
                <w:i/>
                <w:sz w:val="16"/>
                <w:szCs w:val="16"/>
                <w:vertAlign w:val="superscript"/>
                <w:lang w:val="en-US"/>
              </w:rPr>
              <w:t>1118</w:t>
            </w:r>
          </w:p>
        </w:tc>
        <w:tc>
          <w:tcPr>
            <w:tcW w:w="1112" w:type="dxa"/>
          </w:tcPr>
          <w:p w14:paraId="7EA54FE0" w14:textId="2DBCE538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6F62F4D" w14:textId="3186BFD5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D81583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6230FFF" w14:textId="1C13FD5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A29A2CC" w14:textId="45EA0A8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A65F141" w14:textId="77777777" w:rsidTr="00F45AB4">
        <w:tc>
          <w:tcPr>
            <w:tcW w:w="1668" w:type="dxa"/>
          </w:tcPr>
          <w:p w14:paraId="5310E8C6" w14:textId="503E0851" w:rsidR="00960C6A" w:rsidRDefault="00960C6A" w:rsidP="00960C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</w:t>
            </w:r>
            <w:r w:rsidRPr="00E24F7D">
              <w:rPr>
                <w:sz w:val="16"/>
                <w:szCs w:val="16"/>
              </w:rPr>
              <w:t xml:space="preserve"> melanogaster</w:t>
            </w:r>
          </w:p>
        </w:tc>
        <w:tc>
          <w:tcPr>
            <w:tcW w:w="1701" w:type="dxa"/>
          </w:tcPr>
          <w:p w14:paraId="4ABECE25" w14:textId="6F9F98FD" w:rsidR="00960C6A" w:rsidRDefault="00960C6A" w:rsidP="00960C6A">
            <w:pPr>
              <w:rPr>
                <w:i/>
                <w:sz w:val="16"/>
                <w:szCs w:val="16"/>
                <w:lang w:val="en-US"/>
              </w:rPr>
            </w:pPr>
            <w:r w:rsidRPr="00DB1594">
              <w:rPr>
                <w:i/>
                <w:sz w:val="16"/>
                <w:szCs w:val="16"/>
              </w:rPr>
              <w:t>D. melanogaster</w:t>
            </w:r>
          </w:p>
        </w:tc>
        <w:tc>
          <w:tcPr>
            <w:tcW w:w="1112" w:type="dxa"/>
          </w:tcPr>
          <w:p w14:paraId="14F72F98" w14:textId="6B457F1B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9E99F00" w14:textId="197A2E84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285B97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F28C461" w14:textId="3EA2D1C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A026EEA" w14:textId="0756BF59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0B90620" w14:textId="77777777" w:rsidTr="00F45AB4">
        <w:tc>
          <w:tcPr>
            <w:tcW w:w="1668" w:type="dxa"/>
          </w:tcPr>
          <w:p w14:paraId="2E2C8195" w14:textId="409F8051" w:rsidR="00960C6A" w:rsidRPr="00593FAC" w:rsidRDefault="00960C6A" w:rsidP="00960C6A">
            <w:pPr>
              <w:rPr>
                <w:sz w:val="16"/>
                <w:szCs w:val="16"/>
                <w:lang w:val="en-US"/>
              </w:rPr>
            </w:pPr>
            <w:proofErr w:type="spellStart"/>
            <w:r w:rsidRPr="008C3B7D">
              <w:rPr>
                <w:sz w:val="16"/>
                <w:szCs w:val="16"/>
              </w:rPr>
              <w:t>wDah</w:t>
            </w:r>
            <w:proofErr w:type="spellEnd"/>
          </w:p>
        </w:tc>
        <w:tc>
          <w:tcPr>
            <w:tcW w:w="1701" w:type="dxa"/>
          </w:tcPr>
          <w:p w14:paraId="7C73FFE0" w14:textId="295FF543" w:rsidR="00960C6A" w:rsidRPr="00593FAC" w:rsidRDefault="00960C6A" w:rsidP="00960C6A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8C3B7D">
              <w:rPr>
                <w:i/>
                <w:sz w:val="16"/>
                <w:szCs w:val="16"/>
              </w:rPr>
              <w:t>w</w:t>
            </w:r>
            <w:r w:rsidRPr="008C3B7D">
              <w:rPr>
                <w:i/>
                <w:sz w:val="16"/>
                <w:szCs w:val="16"/>
                <w:vertAlign w:val="superscript"/>
              </w:rPr>
              <w:t>Dah</w:t>
            </w:r>
            <w:proofErr w:type="spellEnd"/>
          </w:p>
        </w:tc>
        <w:tc>
          <w:tcPr>
            <w:tcW w:w="1112" w:type="dxa"/>
          </w:tcPr>
          <w:p w14:paraId="092C30E9" w14:textId="75446099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F5D09EC" w14:textId="7F573326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F52942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E0B5C7D" w14:textId="25F77D12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4E7EE97" w14:textId="2285D6C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0825E4F" w14:textId="77777777" w:rsidTr="00F45AB4">
        <w:tc>
          <w:tcPr>
            <w:tcW w:w="1668" w:type="dxa"/>
          </w:tcPr>
          <w:p w14:paraId="47BC69A0" w14:textId="79968E1B" w:rsidR="00960C6A" w:rsidRDefault="00960C6A" w:rsidP="00960C6A">
            <w:pPr>
              <w:rPr>
                <w:sz w:val="16"/>
                <w:szCs w:val="16"/>
              </w:rPr>
            </w:pPr>
            <w:r w:rsidRPr="00465576">
              <w:rPr>
                <w:sz w:val="16"/>
                <w:szCs w:val="16"/>
              </w:rPr>
              <w:t>Acetobacter</w:t>
            </w:r>
          </w:p>
        </w:tc>
        <w:tc>
          <w:tcPr>
            <w:tcW w:w="1701" w:type="dxa"/>
          </w:tcPr>
          <w:p w14:paraId="222CFA04" w14:textId="0779C5C5" w:rsidR="00960C6A" w:rsidRPr="00DB1594" w:rsidRDefault="00960C6A" w:rsidP="00960C6A">
            <w:pPr>
              <w:rPr>
                <w:i/>
                <w:sz w:val="16"/>
                <w:szCs w:val="16"/>
              </w:rPr>
            </w:pPr>
            <w:r w:rsidRPr="00465576">
              <w:rPr>
                <w:i/>
                <w:sz w:val="16"/>
                <w:szCs w:val="16"/>
              </w:rPr>
              <w:t>Acetobacter</w:t>
            </w:r>
          </w:p>
        </w:tc>
        <w:tc>
          <w:tcPr>
            <w:tcW w:w="1112" w:type="dxa"/>
          </w:tcPr>
          <w:p w14:paraId="32802B98" w14:textId="7E29F6B1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A152C46" w14:textId="4F5237A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950734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E62B8AB" w14:textId="038E90A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C533E1A" w14:textId="0F510FA6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A6839A0" w14:textId="77777777" w:rsidTr="00F45AB4">
        <w:tc>
          <w:tcPr>
            <w:tcW w:w="1668" w:type="dxa"/>
          </w:tcPr>
          <w:p w14:paraId="7134F98C" w14:textId="6729FA7A" w:rsidR="00960C6A" w:rsidRPr="008C3B7D" w:rsidRDefault="00960C6A" w:rsidP="00960C6A">
            <w:pPr>
              <w:rPr>
                <w:sz w:val="16"/>
                <w:szCs w:val="16"/>
              </w:rPr>
            </w:pPr>
            <w:r w:rsidRPr="00465576">
              <w:rPr>
                <w:sz w:val="16"/>
                <w:szCs w:val="16"/>
              </w:rPr>
              <w:t>Lactobacillus</w:t>
            </w:r>
          </w:p>
        </w:tc>
        <w:tc>
          <w:tcPr>
            <w:tcW w:w="1701" w:type="dxa"/>
          </w:tcPr>
          <w:p w14:paraId="18566E91" w14:textId="1AF5180A" w:rsidR="00960C6A" w:rsidRPr="008C3B7D" w:rsidRDefault="00960C6A" w:rsidP="00960C6A">
            <w:pPr>
              <w:rPr>
                <w:i/>
                <w:sz w:val="16"/>
                <w:szCs w:val="16"/>
              </w:rPr>
            </w:pPr>
            <w:r w:rsidRPr="00465576">
              <w:rPr>
                <w:i/>
                <w:sz w:val="16"/>
                <w:szCs w:val="16"/>
              </w:rPr>
              <w:t>Lactobacillus</w:t>
            </w:r>
          </w:p>
        </w:tc>
        <w:tc>
          <w:tcPr>
            <w:tcW w:w="1112" w:type="dxa"/>
          </w:tcPr>
          <w:p w14:paraId="46DC6A25" w14:textId="11B6AE8B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0E0F37F" w14:textId="202E15CE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0EA11C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EB7B895" w14:textId="33D1FBC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931110E" w14:textId="19B46B5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AC60CEE" w14:textId="77777777" w:rsidTr="00F45AB4">
        <w:tc>
          <w:tcPr>
            <w:tcW w:w="1668" w:type="dxa"/>
          </w:tcPr>
          <w:p w14:paraId="6C271627" w14:textId="0A03E2FC" w:rsidR="00960C6A" w:rsidRPr="00465576" w:rsidRDefault="00960C6A" w:rsidP="00960C6A">
            <w:pPr>
              <w:rPr>
                <w:sz w:val="16"/>
                <w:szCs w:val="16"/>
              </w:rPr>
            </w:pPr>
            <w:r w:rsidRPr="00465576">
              <w:rPr>
                <w:sz w:val="16"/>
                <w:szCs w:val="16"/>
              </w:rPr>
              <w:t>Lactobacilli</w:t>
            </w:r>
          </w:p>
        </w:tc>
        <w:tc>
          <w:tcPr>
            <w:tcW w:w="1701" w:type="dxa"/>
          </w:tcPr>
          <w:p w14:paraId="3289C1EA" w14:textId="5438363D" w:rsidR="00960C6A" w:rsidRPr="00465576" w:rsidRDefault="00960C6A" w:rsidP="00960C6A">
            <w:pPr>
              <w:rPr>
                <w:i/>
                <w:sz w:val="16"/>
                <w:szCs w:val="16"/>
              </w:rPr>
            </w:pPr>
            <w:r w:rsidRPr="00465576">
              <w:rPr>
                <w:i/>
                <w:sz w:val="16"/>
                <w:szCs w:val="16"/>
              </w:rPr>
              <w:t>Lactobacilli</w:t>
            </w:r>
          </w:p>
        </w:tc>
        <w:tc>
          <w:tcPr>
            <w:tcW w:w="1112" w:type="dxa"/>
          </w:tcPr>
          <w:p w14:paraId="69E10FA3" w14:textId="1EE127A2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A21D40D" w14:textId="23073749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ED0EFE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08F8001" w14:textId="3986B9F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C2E642F" w14:textId="00998FB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69558A3" w14:textId="77777777" w:rsidTr="00F45AB4">
        <w:tc>
          <w:tcPr>
            <w:tcW w:w="1668" w:type="dxa"/>
          </w:tcPr>
          <w:p w14:paraId="64C0DBDF" w14:textId="07B527FE" w:rsidR="00960C6A" w:rsidRPr="00465576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 material</w:t>
            </w:r>
          </w:p>
        </w:tc>
        <w:tc>
          <w:tcPr>
            <w:tcW w:w="1701" w:type="dxa"/>
          </w:tcPr>
          <w:p w14:paraId="55BFF2F2" w14:textId="67DB4135" w:rsidR="00960C6A" w:rsidRPr="00465576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Supplementary file</w:t>
            </w:r>
          </w:p>
        </w:tc>
        <w:tc>
          <w:tcPr>
            <w:tcW w:w="1112" w:type="dxa"/>
          </w:tcPr>
          <w:p w14:paraId="3FD80E32" w14:textId="6161785A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EA57DA9" w14:textId="66E0AEE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DD2B30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72A1BCE" w14:textId="1E2AA4B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579A3FF" w14:textId="64FEB0E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D5DCA28" w14:textId="77777777" w:rsidTr="00F45AB4">
        <w:tc>
          <w:tcPr>
            <w:tcW w:w="1668" w:type="dxa"/>
          </w:tcPr>
          <w:p w14:paraId="7F8BBA1D" w14:textId="50C0C1FE" w:rsidR="00960C6A" w:rsidRPr="00465576" w:rsidRDefault="00960C6A" w:rsidP="00960C6A">
            <w:pPr>
              <w:rPr>
                <w:sz w:val="16"/>
                <w:szCs w:val="16"/>
              </w:rPr>
            </w:pPr>
            <w:r w:rsidRPr="00D54540">
              <w:rPr>
                <w:sz w:val="16"/>
                <w:szCs w:val="16"/>
              </w:rPr>
              <w:t>Listeria monocytogenes</w:t>
            </w:r>
          </w:p>
        </w:tc>
        <w:tc>
          <w:tcPr>
            <w:tcW w:w="1701" w:type="dxa"/>
          </w:tcPr>
          <w:p w14:paraId="2E6FEBF0" w14:textId="3F18411B" w:rsidR="00960C6A" w:rsidRPr="00465576" w:rsidRDefault="00960C6A" w:rsidP="00960C6A">
            <w:pPr>
              <w:rPr>
                <w:i/>
                <w:sz w:val="16"/>
                <w:szCs w:val="16"/>
              </w:rPr>
            </w:pPr>
            <w:r w:rsidRPr="002E31CF">
              <w:rPr>
                <w:i/>
                <w:sz w:val="16"/>
                <w:szCs w:val="16"/>
              </w:rPr>
              <w:t>Listeria monocytogenes</w:t>
            </w:r>
          </w:p>
        </w:tc>
        <w:tc>
          <w:tcPr>
            <w:tcW w:w="1112" w:type="dxa"/>
          </w:tcPr>
          <w:p w14:paraId="16BB2457" w14:textId="20867DB4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46DE264" w14:textId="54A1D2E4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692E66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C9EC41A" w14:textId="19D5E69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1D617DA" w14:textId="3DFB643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E7BA450" w14:textId="77777777" w:rsidTr="00F45AB4">
        <w:tc>
          <w:tcPr>
            <w:tcW w:w="1668" w:type="dxa"/>
          </w:tcPr>
          <w:p w14:paraId="4D10CC7D" w14:textId="7798626C" w:rsidR="00960C6A" w:rsidRDefault="00960C6A" w:rsidP="00960C6A">
            <w:pPr>
              <w:rPr>
                <w:noProof/>
                <w:lang w:val="en-US"/>
              </w:rPr>
            </w:pPr>
            <w:r w:rsidRPr="000E63D1">
              <w:rPr>
                <w:sz w:val="16"/>
                <w:szCs w:val="16"/>
              </w:rPr>
              <w:t>L. monocytogenes</w:t>
            </w:r>
          </w:p>
        </w:tc>
        <w:tc>
          <w:tcPr>
            <w:tcW w:w="1701" w:type="dxa"/>
          </w:tcPr>
          <w:p w14:paraId="1881B779" w14:textId="4EFE3C04" w:rsidR="00960C6A" w:rsidRDefault="00960C6A" w:rsidP="00960C6A">
            <w:pPr>
              <w:rPr>
                <w:sz w:val="16"/>
                <w:szCs w:val="16"/>
              </w:rPr>
            </w:pPr>
            <w:r w:rsidRPr="000E63D1">
              <w:rPr>
                <w:i/>
                <w:sz w:val="16"/>
                <w:szCs w:val="16"/>
              </w:rPr>
              <w:t>L. monocytogenes</w:t>
            </w:r>
          </w:p>
        </w:tc>
        <w:tc>
          <w:tcPr>
            <w:tcW w:w="1112" w:type="dxa"/>
          </w:tcPr>
          <w:p w14:paraId="43684B30" w14:textId="6C8DF40B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3194D0D" w14:textId="5F2456E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CADB2A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EAC9793" w14:textId="7040E23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E3FBE7C" w14:textId="0432DCA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C56BB0D" w14:textId="77777777" w:rsidTr="00F45AB4">
        <w:tc>
          <w:tcPr>
            <w:tcW w:w="1668" w:type="dxa"/>
          </w:tcPr>
          <w:p w14:paraId="06B685EA" w14:textId="2BE36EE8" w:rsidR="00960C6A" w:rsidRPr="002E31CF" w:rsidRDefault="00960C6A" w:rsidP="00960C6A">
            <w:pPr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</w:rPr>
              <w:t>L</w:t>
            </w:r>
            <w:r w:rsidRPr="000E63D1">
              <w:rPr>
                <w:sz w:val="16"/>
                <w:szCs w:val="16"/>
              </w:rPr>
              <w:t xml:space="preserve"> monocytogenes</w:t>
            </w:r>
          </w:p>
        </w:tc>
        <w:tc>
          <w:tcPr>
            <w:tcW w:w="1701" w:type="dxa"/>
          </w:tcPr>
          <w:p w14:paraId="233C127D" w14:textId="794F00D3" w:rsidR="00960C6A" w:rsidRPr="002E31CF" w:rsidRDefault="00960C6A" w:rsidP="00960C6A">
            <w:pPr>
              <w:rPr>
                <w:i/>
                <w:sz w:val="16"/>
                <w:szCs w:val="16"/>
              </w:rPr>
            </w:pPr>
            <w:r w:rsidRPr="000E63D1">
              <w:rPr>
                <w:i/>
                <w:sz w:val="16"/>
                <w:szCs w:val="16"/>
              </w:rPr>
              <w:t>L. monocytogenes</w:t>
            </w:r>
          </w:p>
        </w:tc>
        <w:tc>
          <w:tcPr>
            <w:tcW w:w="1112" w:type="dxa"/>
          </w:tcPr>
          <w:p w14:paraId="529E0CE4" w14:textId="28C78CCC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4616B9C" w14:textId="1026F992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869FEE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565162D" w14:textId="2E46CA2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210749E" w14:textId="6CC626D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AD2D265" w14:textId="77777777" w:rsidTr="00F45AB4">
        <w:tc>
          <w:tcPr>
            <w:tcW w:w="1668" w:type="dxa"/>
          </w:tcPr>
          <w:p w14:paraId="398E61F4" w14:textId="342D461E" w:rsidR="00960C6A" w:rsidRPr="000E63D1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Listeria</w:t>
            </w:r>
          </w:p>
        </w:tc>
        <w:tc>
          <w:tcPr>
            <w:tcW w:w="1701" w:type="dxa"/>
          </w:tcPr>
          <w:p w14:paraId="2650AFB9" w14:textId="210AFA7B" w:rsidR="00960C6A" w:rsidRPr="000E63D1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Listeria</w:t>
            </w:r>
          </w:p>
        </w:tc>
        <w:tc>
          <w:tcPr>
            <w:tcW w:w="1112" w:type="dxa"/>
          </w:tcPr>
          <w:p w14:paraId="00721D22" w14:textId="2AF70885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4D45B6C" w14:textId="4241101C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1C40F4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98C1D34" w14:textId="08CBE1F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F4951C5" w14:textId="10A78F1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E67A5A7" w14:textId="77777777" w:rsidTr="00F45AB4">
        <w:tc>
          <w:tcPr>
            <w:tcW w:w="1668" w:type="dxa"/>
          </w:tcPr>
          <w:p w14:paraId="339B7854" w14:textId="652D46DF" w:rsidR="00960C6A" w:rsidRDefault="00960C6A" w:rsidP="00960C6A">
            <w:pPr>
              <w:rPr>
                <w:sz w:val="16"/>
                <w:szCs w:val="16"/>
              </w:rPr>
            </w:pPr>
            <w:r w:rsidRPr="0081238D">
              <w:rPr>
                <w:sz w:val="16"/>
                <w:szCs w:val="16"/>
              </w:rPr>
              <w:t xml:space="preserve">Citrobacter </w:t>
            </w:r>
            <w:proofErr w:type="spellStart"/>
            <w:r w:rsidRPr="0081238D">
              <w:rPr>
                <w:sz w:val="16"/>
                <w:szCs w:val="16"/>
              </w:rPr>
              <w:t>rodentium</w:t>
            </w:r>
            <w:proofErr w:type="spellEnd"/>
          </w:p>
        </w:tc>
        <w:tc>
          <w:tcPr>
            <w:tcW w:w="1701" w:type="dxa"/>
          </w:tcPr>
          <w:p w14:paraId="6E63EBCE" w14:textId="70EC3FC0" w:rsidR="00960C6A" w:rsidRPr="000E63D1" w:rsidRDefault="00960C6A" w:rsidP="00960C6A">
            <w:pPr>
              <w:rPr>
                <w:i/>
                <w:sz w:val="16"/>
                <w:szCs w:val="16"/>
              </w:rPr>
            </w:pPr>
            <w:r w:rsidRPr="0081238D">
              <w:rPr>
                <w:i/>
                <w:sz w:val="16"/>
                <w:szCs w:val="16"/>
              </w:rPr>
              <w:t xml:space="preserve">Citrobacter </w:t>
            </w:r>
            <w:proofErr w:type="spellStart"/>
            <w:r w:rsidRPr="0081238D">
              <w:rPr>
                <w:i/>
                <w:sz w:val="16"/>
                <w:szCs w:val="16"/>
              </w:rPr>
              <w:t>rodentium</w:t>
            </w:r>
            <w:proofErr w:type="spellEnd"/>
          </w:p>
        </w:tc>
        <w:tc>
          <w:tcPr>
            <w:tcW w:w="1112" w:type="dxa"/>
          </w:tcPr>
          <w:p w14:paraId="0A5A2E02" w14:textId="42124503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0A3B30E" w14:textId="5513D33E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318FFF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121A04B" w14:textId="0728B26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20F421A" w14:textId="3F5105D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8399FB7" w14:textId="77777777" w:rsidTr="00F45AB4">
        <w:tc>
          <w:tcPr>
            <w:tcW w:w="1668" w:type="dxa"/>
          </w:tcPr>
          <w:p w14:paraId="26DA4663" w14:textId="3E3200AE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C. </w:t>
            </w:r>
            <w:proofErr w:type="spellStart"/>
            <w:r w:rsidRPr="0081238D">
              <w:rPr>
                <w:sz w:val="16"/>
                <w:szCs w:val="16"/>
              </w:rPr>
              <w:t>rodentium</w:t>
            </w:r>
            <w:proofErr w:type="spellEnd"/>
          </w:p>
        </w:tc>
        <w:tc>
          <w:tcPr>
            <w:tcW w:w="1701" w:type="dxa"/>
          </w:tcPr>
          <w:p w14:paraId="1ECB1CE8" w14:textId="7DE2460E" w:rsidR="00960C6A" w:rsidRDefault="00960C6A" w:rsidP="00960C6A">
            <w:pPr>
              <w:rPr>
                <w:i/>
                <w:sz w:val="16"/>
                <w:szCs w:val="16"/>
              </w:rPr>
            </w:pPr>
            <w:r w:rsidRPr="0081238D">
              <w:rPr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>.</w:t>
            </w:r>
            <w:r w:rsidRPr="0081238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81238D">
              <w:rPr>
                <w:i/>
                <w:sz w:val="16"/>
                <w:szCs w:val="16"/>
              </w:rPr>
              <w:t>rodentium</w:t>
            </w:r>
            <w:proofErr w:type="spellEnd"/>
          </w:p>
        </w:tc>
        <w:tc>
          <w:tcPr>
            <w:tcW w:w="1112" w:type="dxa"/>
          </w:tcPr>
          <w:p w14:paraId="7120BB0F" w14:textId="4CB2076B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FB512EE" w14:textId="749BDFE4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0A3FE4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E5E4D53" w14:textId="2259DC9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2C91BBB" w14:textId="6C6FDA9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FB6CE03" w14:textId="77777777" w:rsidTr="00F45AB4">
        <w:tc>
          <w:tcPr>
            <w:tcW w:w="1668" w:type="dxa"/>
          </w:tcPr>
          <w:p w14:paraId="723B84B3" w14:textId="1EFF26F6" w:rsidR="00960C6A" w:rsidRPr="0081238D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 </w:t>
            </w:r>
            <w:proofErr w:type="spellStart"/>
            <w:r>
              <w:rPr>
                <w:sz w:val="16"/>
                <w:szCs w:val="16"/>
              </w:rPr>
              <w:t>rodentium</w:t>
            </w:r>
            <w:proofErr w:type="spellEnd"/>
          </w:p>
        </w:tc>
        <w:tc>
          <w:tcPr>
            <w:tcW w:w="1701" w:type="dxa"/>
          </w:tcPr>
          <w:p w14:paraId="705ECBF3" w14:textId="6BAE5F90" w:rsidR="00960C6A" w:rsidRPr="0081238D" w:rsidRDefault="00960C6A" w:rsidP="00960C6A">
            <w:pPr>
              <w:rPr>
                <w:i/>
                <w:sz w:val="16"/>
                <w:szCs w:val="16"/>
              </w:rPr>
            </w:pPr>
            <w:r w:rsidRPr="0081238D">
              <w:rPr>
                <w:i/>
                <w:sz w:val="16"/>
                <w:szCs w:val="16"/>
              </w:rPr>
              <w:t>C</w:t>
            </w:r>
            <w:r>
              <w:rPr>
                <w:i/>
                <w:sz w:val="16"/>
                <w:szCs w:val="16"/>
              </w:rPr>
              <w:t>.</w:t>
            </w:r>
            <w:r w:rsidRPr="0081238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81238D">
              <w:rPr>
                <w:i/>
                <w:sz w:val="16"/>
                <w:szCs w:val="16"/>
              </w:rPr>
              <w:t>rodentium</w:t>
            </w:r>
            <w:proofErr w:type="spellEnd"/>
          </w:p>
        </w:tc>
        <w:tc>
          <w:tcPr>
            <w:tcW w:w="1112" w:type="dxa"/>
          </w:tcPr>
          <w:p w14:paraId="7FC30C1B" w14:textId="3FBA0B76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8B4581F" w14:textId="1AE91D06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9A5A84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3349D5B" w14:textId="1A213E2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4857A6F" w14:textId="085B191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0EA2CA9" w14:textId="77777777" w:rsidTr="00F45AB4">
        <w:tc>
          <w:tcPr>
            <w:tcW w:w="1668" w:type="dxa"/>
          </w:tcPr>
          <w:p w14:paraId="06F327CE" w14:textId="16111763" w:rsidR="00960C6A" w:rsidRDefault="00960C6A" w:rsidP="00960C6A">
            <w:pPr>
              <w:rPr>
                <w:sz w:val="16"/>
                <w:szCs w:val="16"/>
              </w:rPr>
            </w:pPr>
            <w:r w:rsidRPr="0061776E">
              <w:rPr>
                <w:sz w:val="16"/>
                <w:szCs w:val="16"/>
              </w:rPr>
              <w:t>Mycobacterium Tuberculosis</w:t>
            </w:r>
          </w:p>
        </w:tc>
        <w:tc>
          <w:tcPr>
            <w:tcW w:w="1701" w:type="dxa"/>
          </w:tcPr>
          <w:p w14:paraId="394AACFA" w14:textId="2C9F24C7" w:rsidR="00960C6A" w:rsidRPr="0081238D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Mycobacterium t</w:t>
            </w:r>
            <w:r w:rsidRPr="0061776E">
              <w:rPr>
                <w:i/>
                <w:sz w:val="16"/>
                <w:szCs w:val="16"/>
              </w:rPr>
              <w:t>uberculosis</w:t>
            </w:r>
          </w:p>
        </w:tc>
        <w:tc>
          <w:tcPr>
            <w:tcW w:w="1112" w:type="dxa"/>
          </w:tcPr>
          <w:p w14:paraId="00DAD3EE" w14:textId="65BAB4EC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6011485" w14:textId="7C0B37EF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27D21F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58CB209" w14:textId="29DE71E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196CAAE" w14:textId="55C48FF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509FE9A" w14:textId="77777777" w:rsidTr="00F45AB4">
        <w:tc>
          <w:tcPr>
            <w:tcW w:w="1668" w:type="dxa"/>
          </w:tcPr>
          <w:p w14:paraId="169AB7A8" w14:textId="26CD8242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M. Tuberculosis</w:t>
            </w:r>
          </w:p>
        </w:tc>
        <w:tc>
          <w:tcPr>
            <w:tcW w:w="1701" w:type="dxa"/>
          </w:tcPr>
          <w:p w14:paraId="488474D5" w14:textId="2F87FD53" w:rsidR="00960C6A" w:rsidRPr="0081238D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M. tuberculosis</w:t>
            </w:r>
          </w:p>
        </w:tc>
        <w:tc>
          <w:tcPr>
            <w:tcW w:w="1112" w:type="dxa"/>
          </w:tcPr>
          <w:p w14:paraId="1C82FBB1" w14:textId="6A2EB2E2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7FE6B19" w14:textId="556DB3F9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65F87F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9EF8EBB" w14:textId="70D504B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64375C6" w14:textId="37240EC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4B6587E" w14:textId="77777777" w:rsidTr="00F45AB4">
        <w:tc>
          <w:tcPr>
            <w:tcW w:w="1668" w:type="dxa"/>
          </w:tcPr>
          <w:p w14:paraId="084F17FD" w14:textId="50F9C58D" w:rsidR="00960C6A" w:rsidRDefault="00960C6A" w:rsidP="00960C6A">
            <w:pPr>
              <w:rPr>
                <w:sz w:val="16"/>
                <w:szCs w:val="16"/>
              </w:rPr>
            </w:pPr>
            <w:r w:rsidRPr="0000667B">
              <w:rPr>
                <w:sz w:val="16"/>
                <w:szCs w:val="16"/>
              </w:rPr>
              <w:t>Toxoplasma gondii</w:t>
            </w:r>
          </w:p>
        </w:tc>
        <w:tc>
          <w:tcPr>
            <w:tcW w:w="1701" w:type="dxa"/>
          </w:tcPr>
          <w:p w14:paraId="5D580738" w14:textId="79949832" w:rsidR="00960C6A" w:rsidRDefault="00960C6A" w:rsidP="00960C6A">
            <w:pPr>
              <w:rPr>
                <w:i/>
                <w:sz w:val="16"/>
                <w:szCs w:val="16"/>
              </w:rPr>
            </w:pPr>
            <w:r w:rsidRPr="0000667B">
              <w:rPr>
                <w:i/>
                <w:sz w:val="16"/>
                <w:szCs w:val="16"/>
              </w:rPr>
              <w:t>Toxoplasma gondii</w:t>
            </w:r>
          </w:p>
        </w:tc>
        <w:tc>
          <w:tcPr>
            <w:tcW w:w="1112" w:type="dxa"/>
          </w:tcPr>
          <w:p w14:paraId="1519E608" w14:textId="0A3E92B3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D9A8FF5" w14:textId="0E9EE236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D9175A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05C7F95" w14:textId="6DD6F29C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7975C22" w14:textId="6A26464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5AA30B5" w14:textId="77777777" w:rsidTr="00F45AB4">
        <w:tc>
          <w:tcPr>
            <w:tcW w:w="1668" w:type="dxa"/>
          </w:tcPr>
          <w:p w14:paraId="1359698A" w14:textId="02CE8515" w:rsidR="00960C6A" w:rsidRDefault="00960C6A" w:rsidP="00960C6A">
            <w:pPr>
              <w:rPr>
                <w:sz w:val="16"/>
                <w:szCs w:val="16"/>
              </w:rPr>
            </w:pPr>
            <w:r w:rsidRPr="0000667B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. </w:t>
            </w:r>
            <w:r w:rsidRPr="0000667B">
              <w:rPr>
                <w:sz w:val="16"/>
                <w:szCs w:val="16"/>
              </w:rPr>
              <w:t>gondii</w:t>
            </w:r>
          </w:p>
        </w:tc>
        <w:tc>
          <w:tcPr>
            <w:tcW w:w="1701" w:type="dxa"/>
          </w:tcPr>
          <w:p w14:paraId="68328050" w14:textId="2E6C217F" w:rsidR="00960C6A" w:rsidRDefault="00960C6A" w:rsidP="00960C6A">
            <w:pPr>
              <w:rPr>
                <w:i/>
                <w:sz w:val="16"/>
                <w:szCs w:val="16"/>
              </w:rPr>
            </w:pPr>
            <w:r w:rsidRPr="0000667B">
              <w:rPr>
                <w:i/>
                <w:sz w:val="16"/>
                <w:szCs w:val="16"/>
              </w:rPr>
              <w:t>T. gondii</w:t>
            </w:r>
          </w:p>
        </w:tc>
        <w:tc>
          <w:tcPr>
            <w:tcW w:w="1112" w:type="dxa"/>
          </w:tcPr>
          <w:p w14:paraId="74716B34" w14:textId="1684391A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E2AAA8B" w14:textId="0058F296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5DD6BB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A792CEF" w14:textId="5963ED16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5BD992D" w14:textId="698B3B2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E5DE67C" w14:textId="77777777" w:rsidTr="00F45AB4">
        <w:tc>
          <w:tcPr>
            <w:tcW w:w="1668" w:type="dxa"/>
          </w:tcPr>
          <w:p w14:paraId="051ED925" w14:textId="388235DB" w:rsidR="00960C6A" w:rsidRPr="0000667B" w:rsidRDefault="00960C6A" w:rsidP="00960C6A">
            <w:pPr>
              <w:rPr>
                <w:sz w:val="16"/>
                <w:szCs w:val="16"/>
              </w:rPr>
            </w:pPr>
            <w:r w:rsidRPr="0000667B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 </w:t>
            </w:r>
            <w:r w:rsidRPr="0000667B">
              <w:rPr>
                <w:sz w:val="16"/>
                <w:szCs w:val="16"/>
              </w:rPr>
              <w:t>gondii</w:t>
            </w:r>
          </w:p>
        </w:tc>
        <w:tc>
          <w:tcPr>
            <w:tcW w:w="1701" w:type="dxa"/>
          </w:tcPr>
          <w:p w14:paraId="0B7D121F" w14:textId="4D5D8C1F" w:rsidR="00960C6A" w:rsidRPr="0000667B" w:rsidRDefault="00960C6A" w:rsidP="00960C6A">
            <w:pPr>
              <w:rPr>
                <w:i/>
                <w:sz w:val="16"/>
                <w:szCs w:val="16"/>
              </w:rPr>
            </w:pPr>
            <w:r w:rsidRPr="0000667B">
              <w:rPr>
                <w:i/>
                <w:sz w:val="16"/>
                <w:szCs w:val="16"/>
              </w:rPr>
              <w:t>T. gondii</w:t>
            </w:r>
          </w:p>
        </w:tc>
        <w:tc>
          <w:tcPr>
            <w:tcW w:w="1112" w:type="dxa"/>
          </w:tcPr>
          <w:p w14:paraId="582CF325" w14:textId="4D1D3A38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F78C202" w14:textId="6F5F041C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6B7B25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040EDB3" w14:textId="1D69696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5EBB3CF" w14:textId="6FFCDE7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B750771" w14:textId="77777777" w:rsidTr="00F45AB4">
        <w:tc>
          <w:tcPr>
            <w:tcW w:w="1668" w:type="dxa"/>
          </w:tcPr>
          <w:p w14:paraId="13B3753F" w14:textId="7F5F25C2" w:rsidR="00960C6A" w:rsidRPr="0000667B" w:rsidRDefault="00960C6A" w:rsidP="00960C6A">
            <w:pPr>
              <w:rPr>
                <w:sz w:val="16"/>
                <w:szCs w:val="16"/>
              </w:rPr>
            </w:pPr>
            <w:r w:rsidRPr="00144D90">
              <w:rPr>
                <w:sz w:val="16"/>
                <w:szCs w:val="16"/>
              </w:rPr>
              <w:t>Rag-/-</w:t>
            </w:r>
          </w:p>
        </w:tc>
        <w:tc>
          <w:tcPr>
            <w:tcW w:w="1701" w:type="dxa"/>
          </w:tcPr>
          <w:p w14:paraId="66A5A9C8" w14:textId="14346F8C" w:rsidR="00960C6A" w:rsidRPr="0000667B" w:rsidRDefault="00960C6A" w:rsidP="00960C6A">
            <w:pPr>
              <w:rPr>
                <w:i/>
                <w:sz w:val="16"/>
                <w:szCs w:val="16"/>
              </w:rPr>
            </w:pPr>
            <w:r w:rsidRPr="00144D90">
              <w:rPr>
                <w:sz w:val="16"/>
                <w:szCs w:val="16"/>
              </w:rPr>
              <w:t>Rag</w:t>
            </w:r>
            <w:r w:rsidRPr="00144D90">
              <w:rPr>
                <w:sz w:val="16"/>
                <w:szCs w:val="16"/>
                <w:vertAlign w:val="superscript"/>
              </w:rPr>
              <w:t>-/-</w:t>
            </w:r>
          </w:p>
        </w:tc>
        <w:tc>
          <w:tcPr>
            <w:tcW w:w="1112" w:type="dxa"/>
          </w:tcPr>
          <w:p w14:paraId="7C6F4AD3" w14:textId="3AA7FBDE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4967371" w14:textId="2B2D990A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AD79A6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C4A5D65" w14:textId="52EF83D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BEDC395" w14:textId="49A11496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E6AA498" w14:textId="77777777" w:rsidTr="00F45AB4">
        <w:tc>
          <w:tcPr>
            <w:tcW w:w="1668" w:type="dxa"/>
          </w:tcPr>
          <w:p w14:paraId="54D20BC5" w14:textId="29F7149A" w:rsidR="00960C6A" w:rsidRPr="0000667B" w:rsidRDefault="00960C6A" w:rsidP="00960C6A">
            <w:pPr>
              <w:rPr>
                <w:sz w:val="16"/>
                <w:szCs w:val="16"/>
              </w:rPr>
            </w:pPr>
            <w:r w:rsidRPr="000A53D9">
              <w:rPr>
                <w:sz w:val="16"/>
                <w:szCs w:val="16"/>
              </w:rPr>
              <w:t>Rag+/+</w:t>
            </w:r>
          </w:p>
        </w:tc>
        <w:tc>
          <w:tcPr>
            <w:tcW w:w="1701" w:type="dxa"/>
          </w:tcPr>
          <w:p w14:paraId="191A6082" w14:textId="11E44354" w:rsidR="00960C6A" w:rsidRPr="0000667B" w:rsidRDefault="00960C6A" w:rsidP="00960C6A">
            <w:pPr>
              <w:rPr>
                <w:i/>
                <w:sz w:val="16"/>
                <w:szCs w:val="16"/>
              </w:rPr>
            </w:pPr>
            <w:r w:rsidRPr="000A53D9">
              <w:rPr>
                <w:sz w:val="16"/>
                <w:szCs w:val="16"/>
              </w:rPr>
              <w:t>Rag</w:t>
            </w:r>
            <w:r w:rsidRPr="000A53D9">
              <w:rPr>
                <w:sz w:val="16"/>
                <w:szCs w:val="16"/>
                <w:vertAlign w:val="superscript"/>
              </w:rPr>
              <w:t>+/+</w:t>
            </w:r>
          </w:p>
        </w:tc>
        <w:tc>
          <w:tcPr>
            <w:tcW w:w="1112" w:type="dxa"/>
          </w:tcPr>
          <w:p w14:paraId="23F509D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A870979" w14:textId="0F54E80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983194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56EC7F0" w14:textId="439F9DA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5F90CBD" w14:textId="5D6FDD5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47850E9" w14:textId="77777777" w:rsidTr="00F45AB4">
        <w:tc>
          <w:tcPr>
            <w:tcW w:w="1668" w:type="dxa"/>
          </w:tcPr>
          <w:p w14:paraId="13640A58" w14:textId="44551185" w:rsidR="00960C6A" w:rsidRPr="00144D90" w:rsidRDefault="00960C6A" w:rsidP="00960C6A">
            <w:pPr>
              <w:rPr>
                <w:sz w:val="16"/>
                <w:szCs w:val="16"/>
              </w:rPr>
            </w:pPr>
            <w:r w:rsidRPr="00E1530D">
              <w:rPr>
                <w:sz w:val="16"/>
                <w:szCs w:val="16"/>
              </w:rPr>
              <w:t>Hoil-1-/-</w:t>
            </w:r>
          </w:p>
        </w:tc>
        <w:tc>
          <w:tcPr>
            <w:tcW w:w="1701" w:type="dxa"/>
          </w:tcPr>
          <w:p w14:paraId="7FED7E8C" w14:textId="79027A2E" w:rsidR="00960C6A" w:rsidRPr="00144D90" w:rsidRDefault="00960C6A" w:rsidP="00960C6A">
            <w:pPr>
              <w:rPr>
                <w:sz w:val="16"/>
                <w:szCs w:val="16"/>
              </w:rPr>
            </w:pPr>
            <w:r w:rsidRPr="00E1530D">
              <w:rPr>
                <w:sz w:val="16"/>
                <w:szCs w:val="16"/>
              </w:rPr>
              <w:t>Hoil-1</w:t>
            </w:r>
            <w:r w:rsidRPr="00E1530D">
              <w:rPr>
                <w:sz w:val="16"/>
                <w:szCs w:val="16"/>
                <w:vertAlign w:val="superscript"/>
              </w:rPr>
              <w:t>-/-</w:t>
            </w:r>
          </w:p>
        </w:tc>
        <w:tc>
          <w:tcPr>
            <w:tcW w:w="1112" w:type="dxa"/>
          </w:tcPr>
          <w:p w14:paraId="551CC3FC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B976F97" w14:textId="475634C0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BA0D3E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3EE8C9A" w14:textId="278C46D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194CC8E" w14:textId="4B86DBA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9D13446" w14:textId="77777777" w:rsidTr="00F45AB4">
        <w:tc>
          <w:tcPr>
            <w:tcW w:w="1668" w:type="dxa"/>
          </w:tcPr>
          <w:p w14:paraId="22659199" w14:textId="4182098D" w:rsidR="00960C6A" w:rsidRPr="000A53D9" w:rsidRDefault="00960C6A" w:rsidP="00960C6A">
            <w:pPr>
              <w:rPr>
                <w:sz w:val="16"/>
                <w:szCs w:val="16"/>
              </w:rPr>
            </w:pPr>
            <w:r w:rsidRPr="007A56EA">
              <w:rPr>
                <w:sz w:val="16"/>
                <w:szCs w:val="16"/>
              </w:rPr>
              <w:t>Rag-/-</w:t>
            </w:r>
            <w:proofErr w:type="spellStart"/>
            <w:r w:rsidRPr="007A56EA">
              <w:rPr>
                <w:sz w:val="16"/>
                <w:szCs w:val="16"/>
              </w:rPr>
              <w:t>Hoil</w:t>
            </w:r>
            <w:proofErr w:type="spellEnd"/>
            <w:r w:rsidRPr="007A56EA">
              <w:rPr>
                <w:sz w:val="16"/>
                <w:szCs w:val="16"/>
              </w:rPr>
              <w:t>+/- x Rag-/-</w:t>
            </w:r>
            <w:proofErr w:type="spellStart"/>
            <w:r w:rsidRPr="007A56EA">
              <w:rPr>
                <w:sz w:val="16"/>
                <w:szCs w:val="16"/>
              </w:rPr>
              <w:t>Hoil</w:t>
            </w:r>
            <w:proofErr w:type="spellEnd"/>
            <w:r w:rsidRPr="007A56EA">
              <w:rPr>
                <w:sz w:val="16"/>
                <w:szCs w:val="16"/>
              </w:rPr>
              <w:t>+/-</w:t>
            </w:r>
          </w:p>
        </w:tc>
        <w:tc>
          <w:tcPr>
            <w:tcW w:w="1701" w:type="dxa"/>
          </w:tcPr>
          <w:p w14:paraId="2D8F540E" w14:textId="25651A25" w:rsidR="00960C6A" w:rsidRPr="000A53D9" w:rsidRDefault="00960C6A" w:rsidP="00960C6A">
            <w:pPr>
              <w:rPr>
                <w:sz w:val="16"/>
                <w:szCs w:val="16"/>
              </w:rPr>
            </w:pPr>
            <w:r w:rsidRPr="007A56EA">
              <w:rPr>
                <w:sz w:val="16"/>
                <w:szCs w:val="16"/>
              </w:rPr>
              <w:t>Rag</w:t>
            </w:r>
            <w:r w:rsidRPr="007A56EA">
              <w:rPr>
                <w:sz w:val="16"/>
                <w:szCs w:val="16"/>
                <w:vertAlign w:val="superscript"/>
              </w:rPr>
              <w:t>-/-</w:t>
            </w:r>
            <w:proofErr w:type="spellStart"/>
            <w:r w:rsidRPr="007A56EA">
              <w:rPr>
                <w:sz w:val="16"/>
                <w:szCs w:val="16"/>
              </w:rPr>
              <w:t>Hoil</w:t>
            </w:r>
            <w:proofErr w:type="spellEnd"/>
            <w:r w:rsidRPr="007A56EA">
              <w:rPr>
                <w:sz w:val="16"/>
                <w:szCs w:val="16"/>
                <w:vertAlign w:val="superscript"/>
              </w:rPr>
              <w:t>+/-</w:t>
            </w:r>
            <w:r w:rsidRPr="007A56EA">
              <w:rPr>
                <w:sz w:val="16"/>
                <w:szCs w:val="16"/>
              </w:rPr>
              <w:t xml:space="preserve"> x Rag</w:t>
            </w:r>
            <w:r w:rsidRPr="007A56EA">
              <w:rPr>
                <w:sz w:val="16"/>
                <w:szCs w:val="16"/>
                <w:vertAlign w:val="superscript"/>
              </w:rPr>
              <w:t>-/-</w:t>
            </w:r>
            <w:proofErr w:type="spellStart"/>
            <w:r w:rsidRPr="007A56EA">
              <w:rPr>
                <w:sz w:val="16"/>
                <w:szCs w:val="16"/>
              </w:rPr>
              <w:t>Hoil</w:t>
            </w:r>
            <w:proofErr w:type="spellEnd"/>
            <w:r w:rsidRPr="007A56EA">
              <w:rPr>
                <w:sz w:val="16"/>
                <w:szCs w:val="16"/>
                <w:vertAlign w:val="superscript"/>
              </w:rPr>
              <w:t>+/-</w:t>
            </w:r>
          </w:p>
        </w:tc>
        <w:tc>
          <w:tcPr>
            <w:tcW w:w="1112" w:type="dxa"/>
          </w:tcPr>
          <w:p w14:paraId="6E985CC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62C00E7" w14:textId="51328C4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12B8A3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E613F56" w14:textId="0FA59A4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3C78F4C" w14:textId="5F1CF60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190B3BC" w14:textId="77777777" w:rsidTr="00F45AB4">
        <w:tc>
          <w:tcPr>
            <w:tcW w:w="1668" w:type="dxa"/>
          </w:tcPr>
          <w:p w14:paraId="59D7F0AA" w14:textId="11100593" w:rsidR="00960C6A" w:rsidRPr="00E1530D" w:rsidRDefault="00960C6A" w:rsidP="00960C6A">
            <w:pPr>
              <w:rPr>
                <w:sz w:val="16"/>
                <w:szCs w:val="16"/>
              </w:rPr>
            </w:pPr>
            <w:r w:rsidRPr="007A56EA">
              <w:rPr>
                <w:sz w:val="16"/>
                <w:szCs w:val="16"/>
              </w:rPr>
              <w:t>IL-6-/-</w:t>
            </w:r>
          </w:p>
        </w:tc>
        <w:tc>
          <w:tcPr>
            <w:tcW w:w="1701" w:type="dxa"/>
          </w:tcPr>
          <w:p w14:paraId="4C388458" w14:textId="1405F8E5" w:rsidR="00960C6A" w:rsidRPr="00E1530D" w:rsidRDefault="00960C6A" w:rsidP="00960C6A">
            <w:pPr>
              <w:rPr>
                <w:sz w:val="16"/>
                <w:szCs w:val="16"/>
              </w:rPr>
            </w:pPr>
            <w:r w:rsidRPr="007A56EA">
              <w:rPr>
                <w:sz w:val="16"/>
                <w:szCs w:val="16"/>
              </w:rPr>
              <w:t>IL-6</w:t>
            </w:r>
            <w:r w:rsidRPr="007A56EA">
              <w:rPr>
                <w:sz w:val="16"/>
                <w:szCs w:val="16"/>
                <w:vertAlign w:val="superscript"/>
              </w:rPr>
              <w:t>-/-</w:t>
            </w:r>
          </w:p>
        </w:tc>
        <w:tc>
          <w:tcPr>
            <w:tcW w:w="1112" w:type="dxa"/>
          </w:tcPr>
          <w:p w14:paraId="2F3A14F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242F7E8" w14:textId="1B3C7A8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E2D779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152B74C" w14:textId="7518438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D4EC2B8" w14:textId="3EE2DCE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A9F9357" w14:textId="77777777" w:rsidTr="00F45AB4">
        <w:tc>
          <w:tcPr>
            <w:tcW w:w="1668" w:type="dxa"/>
          </w:tcPr>
          <w:p w14:paraId="7F49F7A4" w14:textId="1F2A5754" w:rsidR="00960C6A" w:rsidRPr="007A56EA" w:rsidRDefault="00960C6A" w:rsidP="00960C6A">
            <w:pPr>
              <w:rPr>
                <w:sz w:val="16"/>
                <w:szCs w:val="16"/>
              </w:rPr>
            </w:pPr>
            <w:r w:rsidRPr="007A56EA">
              <w:rPr>
                <w:sz w:val="16"/>
                <w:szCs w:val="16"/>
              </w:rPr>
              <w:t>Xenopus oocytes</w:t>
            </w:r>
          </w:p>
        </w:tc>
        <w:tc>
          <w:tcPr>
            <w:tcW w:w="1701" w:type="dxa"/>
          </w:tcPr>
          <w:p w14:paraId="53AE3AD9" w14:textId="5B3E0D14" w:rsidR="00960C6A" w:rsidRPr="007A56EA" w:rsidRDefault="00960C6A" w:rsidP="00960C6A">
            <w:pPr>
              <w:rPr>
                <w:sz w:val="16"/>
                <w:szCs w:val="16"/>
              </w:rPr>
            </w:pPr>
            <w:r w:rsidRPr="007A56EA">
              <w:rPr>
                <w:i/>
                <w:sz w:val="16"/>
                <w:szCs w:val="16"/>
              </w:rPr>
              <w:t>Xenopus oocytes</w:t>
            </w:r>
          </w:p>
        </w:tc>
        <w:tc>
          <w:tcPr>
            <w:tcW w:w="1112" w:type="dxa"/>
          </w:tcPr>
          <w:p w14:paraId="5E1482CD" w14:textId="768893C0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3EAE8DC" w14:textId="7A3554BF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5F4197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081A008" w14:textId="2042059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7E51690" w14:textId="1FDDC3C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F4170E8" w14:textId="77777777" w:rsidTr="00F45AB4">
        <w:tc>
          <w:tcPr>
            <w:tcW w:w="1668" w:type="dxa"/>
          </w:tcPr>
          <w:p w14:paraId="4AF95CCD" w14:textId="3E1F4CAB" w:rsidR="00960C6A" w:rsidRPr="007A56E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X. oocytes</w:t>
            </w:r>
          </w:p>
        </w:tc>
        <w:tc>
          <w:tcPr>
            <w:tcW w:w="1701" w:type="dxa"/>
          </w:tcPr>
          <w:p w14:paraId="5B6A0774" w14:textId="4351D5BB" w:rsidR="00960C6A" w:rsidRPr="007A56EA" w:rsidRDefault="00960C6A" w:rsidP="00960C6A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X. oocytes</w:t>
            </w:r>
          </w:p>
        </w:tc>
        <w:tc>
          <w:tcPr>
            <w:tcW w:w="1112" w:type="dxa"/>
          </w:tcPr>
          <w:p w14:paraId="0DACC4F6" w14:textId="38FB107C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80CC059" w14:textId="6B011D1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C3BEBE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1D5C108" w14:textId="19AD8E0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05B07A8" w14:textId="322E745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009F9EE" w14:textId="77777777" w:rsidTr="00F45AB4">
        <w:tc>
          <w:tcPr>
            <w:tcW w:w="1668" w:type="dxa"/>
          </w:tcPr>
          <w:p w14:paraId="3E8FBF54" w14:textId="25FA71DE" w:rsidR="00960C6A" w:rsidRPr="007A56E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oocytes</w:t>
            </w:r>
          </w:p>
        </w:tc>
        <w:tc>
          <w:tcPr>
            <w:tcW w:w="1701" w:type="dxa"/>
          </w:tcPr>
          <w:p w14:paraId="2BABD9F3" w14:textId="53D82BF8" w:rsidR="00960C6A" w:rsidRPr="007A56EA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X. oocytes</w:t>
            </w:r>
          </w:p>
        </w:tc>
        <w:tc>
          <w:tcPr>
            <w:tcW w:w="1112" w:type="dxa"/>
          </w:tcPr>
          <w:p w14:paraId="7AD51059" w14:textId="6A96F8DF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AE114B3" w14:textId="24C514C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7E4064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1D26155" w14:textId="3B32FB1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EECDDE9" w14:textId="2DD84D85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7F6C3AF" w14:textId="77777777" w:rsidTr="00F45AB4">
        <w:tc>
          <w:tcPr>
            <w:tcW w:w="1668" w:type="dxa"/>
          </w:tcPr>
          <w:p w14:paraId="5A3249E2" w14:textId="0C57E7F3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Na+ </w:t>
            </w:r>
          </w:p>
        </w:tc>
        <w:tc>
          <w:tcPr>
            <w:tcW w:w="1701" w:type="dxa"/>
          </w:tcPr>
          <w:p w14:paraId="56494CE6" w14:textId="363AA1A6" w:rsidR="00960C6A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  <w:r>
              <w:rPr>
                <w:sz w:val="16"/>
                <w:szCs w:val="16"/>
                <w:vertAlign w:val="superscript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12" w:type="dxa"/>
          </w:tcPr>
          <w:p w14:paraId="5517FFAD" w14:textId="025825EA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4B86DD0" w14:textId="37BAFD05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2596F8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C17380C" w14:textId="5E22B3D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1CE0731" w14:textId="7459443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262B778" w14:textId="77777777" w:rsidTr="00F45AB4">
        <w:tc>
          <w:tcPr>
            <w:tcW w:w="1668" w:type="dxa"/>
          </w:tcPr>
          <w:p w14:paraId="2A2F53E2" w14:textId="18260714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HCO3</w:t>
            </w:r>
          </w:p>
        </w:tc>
        <w:tc>
          <w:tcPr>
            <w:tcW w:w="1701" w:type="dxa"/>
          </w:tcPr>
          <w:p w14:paraId="74B1E010" w14:textId="0699D45D" w:rsidR="00960C6A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HCO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112" w:type="dxa"/>
          </w:tcPr>
          <w:p w14:paraId="66EDB348" w14:textId="452D087D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803B988" w14:textId="1B8983C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1F1713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69150E1" w14:textId="1F9B1CB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FD891EA" w14:textId="1CAA7D5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4A4E90D" w14:textId="77777777" w:rsidTr="00F45AB4">
        <w:tc>
          <w:tcPr>
            <w:tcW w:w="1668" w:type="dxa"/>
          </w:tcPr>
          <w:p w14:paraId="44D34D74" w14:textId="52B648CB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K+</w:t>
            </w:r>
          </w:p>
        </w:tc>
        <w:tc>
          <w:tcPr>
            <w:tcW w:w="1701" w:type="dxa"/>
          </w:tcPr>
          <w:p w14:paraId="794F3102" w14:textId="23DE33F7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1112" w:type="dxa"/>
          </w:tcPr>
          <w:p w14:paraId="6E1810B6" w14:textId="6BAB7B13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C46010B" w14:textId="059156C4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4A2BE4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26A042E" w14:textId="5398388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82F2B81" w14:textId="11BE0B95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8C311AA" w14:textId="77777777" w:rsidTr="00F45AB4">
        <w:tc>
          <w:tcPr>
            <w:tcW w:w="1668" w:type="dxa"/>
          </w:tcPr>
          <w:p w14:paraId="4175E720" w14:textId="23733A80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HCO3-</w:t>
            </w:r>
          </w:p>
        </w:tc>
        <w:tc>
          <w:tcPr>
            <w:tcW w:w="1701" w:type="dxa"/>
          </w:tcPr>
          <w:p w14:paraId="63307CAF" w14:textId="60E7536D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HCO</w:t>
            </w:r>
            <w:r>
              <w:rPr>
                <w:sz w:val="16"/>
                <w:szCs w:val="16"/>
                <w:vertAlign w:val="sub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-</w:t>
            </w:r>
          </w:p>
        </w:tc>
        <w:tc>
          <w:tcPr>
            <w:tcW w:w="1112" w:type="dxa"/>
          </w:tcPr>
          <w:p w14:paraId="562C2482" w14:textId="2C9D75AC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6816E62" w14:textId="33BA5F24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E7499A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A37F689" w14:textId="42CF19D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FF9AF34" w14:textId="1E1FF8B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7485E5F" w14:textId="77777777" w:rsidTr="00F45AB4">
        <w:tc>
          <w:tcPr>
            <w:tcW w:w="1668" w:type="dxa"/>
          </w:tcPr>
          <w:p w14:paraId="5A2C1618" w14:textId="187E4B7C" w:rsidR="00960C6A" w:rsidRDefault="00960C6A" w:rsidP="00960C6A">
            <w:pPr>
              <w:rPr>
                <w:sz w:val="16"/>
                <w:szCs w:val="16"/>
              </w:rPr>
            </w:pPr>
            <w:r w:rsidRPr="003F1170">
              <w:rPr>
                <w:sz w:val="16"/>
                <w:szCs w:val="16"/>
              </w:rPr>
              <w:t>Ctnnb1ex 3</w:t>
            </w:r>
          </w:p>
        </w:tc>
        <w:tc>
          <w:tcPr>
            <w:tcW w:w="1701" w:type="dxa"/>
          </w:tcPr>
          <w:p w14:paraId="68588409" w14:textId="0BCF2227" w:rsidR="00960C6A" w:rsidRDefault="00960C6A" w:rsidP="00960C6A">
            <w:pPr>
              <w:rPr>
                <w:sz w:val="16"/>
                <w:szCs w:val="16"/>
              </w:rPr>
            </w:pPr>
            <w:r w:rsidRPr="003F1170">
              <w:rPr>
                <w:sz w:val="16"/>
                <w:szCs w:val="16"/>
              </w:rPr>
              <w:t>Ctnnb1</w:t>
            </w:r>
            <w:r w:rsidRPr="003F1170">
              <w:rPr>
                <w:sz w:val="16"/>
                <w:szCs w:val="16"/>
                <w:vertAlign w:val="superscript"/>
              </w:rPr>
              <w:t>ex 3</w:t>
            </w:r>
          </w:p>
        </w:tc>
        <w:tc>
          <w:tcPr>
            <w:tcW w:w="1112" w:type="dxa"/>
          </w:tcPr>
          <w:p w14:paraId="26CE4E00" w14:textId="2FB8255F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3930BB9" w14:textId="0FE0BBED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B359B1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28C7862" w14:textId="4B967979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1F32111" w14:textId="66BEF8B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4A301F4" w14:textId="77777777" w:rsidTr="00F45AB4">
        <w:tc>
          <w:tcPr>
            <w:tcW w:w="1668" w:type="dxa"/>
          </w:tcPr>
          <w:p w14:paraId="1A58AA44" w14:textId="3FFAEB3A" w:rsidR="00960C6A" w:rsidRDefault="00960C6A" w:rsidP="00960C6A">
            <w:pPr>
              <w:rPr>
                <w:sz w:val="16"/>
                <w:szCs w:val="16"/>
              </w:rPr>
            </w:pPr>
            <w:r w:rsidRPr="008D1E14">
              <w:rPr>
                <w:sz w:val="16"/>
                <w:szCs w:val="16"/>
              </w:rPr>
              <w:t>Bmal1-/-</w:t>
            </w:r>
          </w:p>
        </w:tc>
        <w:tc>
          <w:tcPr>
            <w:tcW w:w="1701" w:type="dxa"/>
          </w:tcPr>
          <w:p w14:paraId="5688ABB9" w14:textId="75BB38E8" w:rsidR="00960C6A" w:rsidRDefault="00960C6A" w:rsidP="00960C6A">
            <w:pPr>
              <w:rPr>
                <w:sz w:val="16"/>
                <w:szCs w:val="16"/>
              </w:rPr>
            </w:pPr>
            <w:r w:rsidRPr="00525572">
              <w:rPr>
                <w:i/>
                <w:sz w:val="16"/>
                <w:szCs w:val="16"/>
              </w:rPr>
              <w:t>Bmal1</w:t>
            </w:r>
            <w:r w:rsidRPr="00525572">
              <w:rPr>
                <w:i/>
                <w:sz w:val="16"/>
                <w:szCs w:val="16"/>
                <w:vertAlign w:val="superscript"/>
              </w:rPr>
              <w:t>-/-</w:t>
            </w:r>
          </w:p>
        </w:tc>
        <w:tc>
          <w:tcPr>
            <w:tcW w:w="1112" w:type="dxa"/>
          </w:tcPr>
          <w:p w14:paraId="5430BAD0" w14:textId="2A831CB6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C7B98E6" w14:textId="3B963064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CA5998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7FEBDB5" w14:textId="4759461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2C0AC68" w14:textId="46E21175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525A7C7" w14:textId="77777777" w:rsidTr="00F45AB4">
        <w:tc>
          <w:tcPr>
            <w:tcW w:w="1668" w:type="dxa"/>
          </w:tcPr>
          <w:p w14:paraId="2E33CCBA" w14:textId="7A2A73A5" w:rsidR="00960C6A" w:rsidRPr="003F1170" w:rsidRDefault="00960C6A" w:rsidP="00960C6A">
            <w:pPr>
              <w:rPr>
                <w:sz w:val="16"/>
                <w:szCs w:val="16"/>
              </w:rPr>
            </w:pPr>
            <w:r w:rsidRPr="008D1E14">
              <w:rPr>
                <w:sz w:val="16"/>
                <w:szCs w:val="16"/>
              </w:rPr>
              <w:t>Slc6a3-/-</w:t>
            </w:r>
          </w:p>
        </w:tc>
        <w:tc>
          <w:tcPr>
            <w:tcW w:w="1701" w:type="dxa"/>
          </w:tcPr>
          <w:p w14:paraId="1441D1AA" w14:textId="1DCFB173" w:rsidR="00960C6A" w:rsidRPr="003F1170" w:rsidRDefault="00960C6A" w:rsidP="00960C6A">
            <w:pPr>
              <w:rPr>
                <w:sz w:val="16"/>
                <w:szCs w:val="16"/>
              </w:rPr>
            </w:pPr>
            <w:r w:rsidRPr="00525572">
              <w:rPr>
                <w:i/>
                <w:sz w:val="16"/>
                <w:szCs w:val="16"/>
              </w:rPr>
              <w:t>Slc6a3</w:t>
            </w:r>
            <w:r w:rsidRPr="00525572">
              <w:rPr>
                <w:i/>
                <w:sz w:val="16"/>
                <w:szCs w:val="16"/>
                <w:vertAlign w:val="superscript"/>
              </w:rPr>
              <w:t>-/-</w:t>
            </w:r>
          </w:p>
        </w:tc>
        <w:tc>
          <w:tcPr>
            <w:tcW w:w="1112" w:type="dxa"/>
          </w:tcPr>
          <w:p w14:paraId="3C153549" w14:textId="36AD5311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4A9F2C9" w14:textId="0BCB3623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6D3C48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526B7F9" w14:textId="69C4851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96C91E5" w14:textId="3332265C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339614F" w14:textId="77777777" w:rsidTr="00F45AB4">
        <w:tc>
          <w:tcPr>
            <w:tcW w:w="1668" w:type="dxa"/>
          </w:tcPr>
          <w:p w14:paraId="631939C9" w14:textId="07BC9FEF" w:rsidR="00960C6A" w:rsidRPr="008D1E14" w:rsidRDefault="00960C6A" w:rsidP="00960C6A">
            <w:pPr>
              <w:rPr>
                <w:sz w:val="16"/>
                <w:szCs w:val="16"/>
              </w:rPr>
            </w:pPr>
            <w:r w:rsidRPr="008D1E14">
              <w:rPr>
                <w:sz w:val="16"/>
                <w:szCs w:val="16"/>
              </w:rPr>
              <w:t>SCNx-Slc6a3-/-</w:t>
            </w:r>
          </w:p>
        </w:tc>
        <w:tc>
          <w:tcPr>
            <w:tcW w:w="1701" w:type="dxa"/>
          </w:tcPr>
          <w:p w14:paraId="59CABCB1" w14:textId="2547C116" w:rsidR="00960C6A" w:rsidRPr="00525572" w:rsidRDefault="00960C6A" w:rsidP="00960C6A">
            <w:pPr>
              <w:rPr>
                <w:i/>
                <w:sz w:val="16"/>
                <w:szCs w:val="16"/>
              </w:rPr>
            </w:pPr>
            <w:r w:rsidRPr="002313D5">
              <w:rPr>
                <w:sz w:val="16"/>
                <w:szCs w:val="16"/>
              </w:rPr>
              <w:t>SCNx-Slc6a3</w:t>
            </w:r>
            <w:r w:rsidRPr="002313D5">
              <w:rPr>
                <w:sz w:val="16"/>
                <w:szCs w:val="16"/>
                <w:vertAlign w:val="superscript"/>
              </w:rPr>
              <w:t>-/-</w:t>
            </w:r>
          </w:p>
        </w:tc>
        <w:tc>
          <w:tcPr>
            <w:tcW w:w="1112" w:type="dxa"/>
          </w:tcPr>
          <w:p w14:paraId="51B5C8FD" w14:textId="4CC72AA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5EC60F6" w14:textId="0DE88CF9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850890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4A6565E" w14:textId="25F665F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C4C3926" w14:textId="78B1DC89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BAC2715" w14:textId="77777777" w:rsidTr="00F45AB4">
        <w:tc>
          <w:tcPr>
            <w:tcW w:w="1668" w:type="dxa"/>
          </w:tcPr>
          <w:p w14:paraId="3BF321A6" w14:textId="1DB2AC6E" w:rsidR="00960C6A" w:rsidRPr="008D1E14" w:rsidRDefault="00960C6A" w:rsidP="00960C6A">
            <w:pPr>
              <w:rPr>
                <w:sz w:val="16"/>
                <w:szCs w:val="16"/>
              </w:rPr>
            </w:pPr>
            <w:r w:rsidRPr="00AC7E9A">
              <w:rPr>
                <w:sz w:val="16"/>
                <w:szCs w:val="16"/>
              </w:rPr>
              <w:t>Slc6a3</w:t>
            </w:r>
          </w:p>
        </w:tc>
        <w:tc>
          <w:tcPr>
            <w:tcW w:w="1701" w:type="dxa"/>
          </w:tcPr>
          <w:p w14:paraId="795EC141" w14:textId="5B15D568" w:rsidR="00960C6A" w:rsidRPr="00525572" w:rsidRDefault="00960C6A" w:rsidP="00960C6A">
            <w:pPr>
              <w:rPr>
                <w:i/>
                <w:sz w:val="16"/>
                <w:szCs w:val="16"/>
              </w:rPr>
            </w:pPr>
            <w:r w:rsidRPr="00AC7E9A">
              <w:rPr>
                <w:i/>
                <w:sz w:val="16"/>
                <w:szCs w:val="16"/>
              </w:rPr>
              <w:t>Slc6a3</w:t>
            </w:r>
          </w:p>
        </w:tc>
        <w:tc>
          <w:tcPr>
            <w:tcW w:w="1112" w:type="dxa"/>
          </w:tcPr>
          <w:p w14:paraId="4328E6A8" w14:textId="6FA8D56A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325813E" w14:textId="2D74DF09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0DBE29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E8FB39C" w14:textId="5A667BF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9EA46D4" w14:textId="28AF7B7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309EA2C" w14:textId="77777777" w:rsidTr="00F45AB4">
        <w:tc>
          <w:tcPr>
            <w:tcW w:w="1668" w:type="dxa"/>
          </w:tcPr>
          <w:p w14:paraId="4F943354" w14:textId="76A135DD" w:rsidR="00960C6A" w:rsidRPr="008D1E14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4E660D">
              <w:rPr>
                <w:sz w:val="16"/>
                <w:szCs w:val="16"/>
              </w:rPr>
              <w:t>repmax</w:t>
            </w:r>
            <w:proofErr w:type="spellEnd"/>
          </w:p>
        </w:tc>
        <w:tc>
          <w:tcPr>
            <w:tcW w:w="1701" w:type="dxa"/>
          </w:tcPr>
          <w:p w14:paraId="0381FC3B" w14:textId="0539450F" w:rsidR="00960C6A" w:rsidRPr="002313D5" w:rsidRDefault="00960C6A" w:rsidP="00960C6A">
            <w:pPr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rep</w:t>
            </w:r>
            <w:r w:rsidRPr="009D1FD7"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  <w:tc>
          <w:tcPr>
            <w:tcW w:w="1112" w:type="dxa"/>
          </w:tcPr>
          <w:p w14:paraId="2CB60753" w14:textId="011AF65E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E43D537" w14:textId="779D270B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B57858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7AB8BFA" w14:textId="6F1F726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B25C52C" w14:textId="247560F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AE79EE8" w14:textId="77777777" w:rsidTr="00F45AB4">
        <w:tc>
          <w:tcPr>
            <w:tcW w:w="1668" w:type="dxa"/>
          </w:tcPr>
          <w:p w14:paraId="222B1DEA" w14:textId="3CFABCBF" w:rsidR="00960C6A" w:rsidRDefault="00960C6A" w:rsidP="00960C6A">
            <w:pPr>
              <w:rPr>
                <w:noProof/>
                <w:lang w:val="en-US"/>
              </w:rPr>
            </w:pPr>
            <w:proofErr w:type="spellStart"/>
            <w:r>
              <w:rPr>
                <w:sz w:val="16"/>
                <w:szCs w:val="16"/>
              </w:rPr>
              <w:t>commax</w:t>
            </w:r>
            <w:proofErr w:type="spellEnd"/>
          </w:p>
        </w:tc>
        <w:tc>
          <w:tcPr>
            <w:tcW w:w="1701" w:type="dxa"/>
          </w:tcPr>
          <w:p w14:paraId="6B2763E3" w14:textId="6417BD94" w:rsidR="00960C6A" w:rsidRPr="00AC7E9A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com</w:t>
            </w:r>
            <w:r>
              <w:rPr>
                <w:sz w:val="16"/>
                <w:szCs w:val="16"/>
                <w:vertAlign w:val="subscript"/>
              </w:rPr>
              <w:t>max</w:t>
            </w:r>
            <w:proofErr w:type="spellEnd"/>
          </w:p>
        </w:tc>
        <w:tc>
          <w:tcPr>
            <w:tcW w:w="1112" w:type="dxa"/>
          </w:tcPr>
          <w:p w14:paraId="612FD90C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3A69C9F" w14:textId="62EFDBD6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9D32B8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5396A28" w14:textId="4614D0F2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6AA3608" w14:textId="27A0B42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16704E9" w14:textId="77777777" w:rsidTr="00F45AB4">
        <w:tc>
          <w:tcPr>
            <w:tcW w:w="1668" w:type="dxa"/>
          </w:tcPr>
          <w:p w14:paraId="2C050DD4" w14:textId="4E134DF1" w:rsidR="00960C6A" w:rsidRPr="0097585D" w:rsidRDefault="00960C6A" w:rsidP="00960C6A">
            <w:pPr>
              <w:rPr>
                <w:sz w:val="16"/>
                <w:szCs w:val="16"/>
                <w:highlight w:val="magenta"/>
              </w:rPr>
            </w:pPr>
            <w:proofErr w:type="spellStart"/>
            <w:r w:rsidRPr="00F07768">
              <w:rPr>
                <w:sz w:val="16"/>
                <w:szCs w:val="16"/>
              </w:rPr>
              <w:t>Megaselia</w:t>
            </w:r>
            <w:proofErr w:type="spellEnd"/>
            <w:r w:rsidRPr="00F07768">
              <w:rPr>
                <w:sz w:val="16"/>
                <w:szCs w:val="16"/>
              </w:rPr>
              <w:t xml:space="preserve"> </w:t>
            </w:r>
            <w:proofErr w:type="spellStart"/>
            <w:r w:rsidRPr="00F07768">
              <w:rPr>
                <w:sz w:val="16"/>
                <w:szCs w:val="16"/>
              </w:rPr>
              <w:t>abdita</w:t>
            </w:r>
            <w:proofErr w:type="spellEnd"/>
          </w:p>
        </w:tc>
        <w:tc>
          <w:tcPr>
            <w:tcW w:w="1701" w:type="dxa"/>
          </w:tcPr>
          <w:p w14:paraId="58F0541B" w14:textId="3F200E8E" w:rsidR="00960C6A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F07768">
              <w:rPr>
                <w:i/>
                <w:sz w:val="16"/>
                <w:szCs w:val="16"/>
              </w:rPr>
              <w:t>Megaselia</w:t>
            </w:r>
            <w:proofErr w:type="spellEnd"/>
            <w:r w:rsidRPr="00F07768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F07768">
              <w:rPr>
                <w:i/>
                <w:sz w:val="16"/>
                <w:szCs w:val="16"/>
              </w:rPr>
              <w:t>abdita</w:t>
            </w:r>
            <w:proofErr w:type="spellEnd"/>
          </w:p>
        </w:tc>
        <w:tc>
          <w:tcPr>
            <w:tcW w:w="1112" w:type="dxa"/>
          </w:tcPr>
          <w:p w14:paraId="16D784B3" w14:textId="4BDB2D62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50A884A" w14:textId="26D190E9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01B60B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55B150B" w14:textId="5B2AEBC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2430D6D" w14:textId="18A49F1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5D9E58D" w14:textId="77777777" w:rsidTr="00F45AB4">
        <w:tc>
          <w:tcPr>
            <w:tcW w:w="1668" w:type="dxa"/>
          </w:tcPr>
          <w:p w14:paraId="3EDD2FD8" w14:textId="7F561D1A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Megaselia</w:t>
            </w:r>
            <w:proofErr w:type="spellEnd"/>
          </w:p>
        </w:tc>
        <w:tc>
          <w:tcPr>
            <w:tcW w:w="1701" w:type="dxa"/>
          </w:tcPr>
          <w:p w14:paraId="46813547" w14:textId="2588AE64" w:rsidR="00960C6A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Megaselia</w:t>
            </w:r>
            <w:proofErr w:type="spellEnd"/>
          </w:p>
        </w:tc>
        <w:tc>
          <w:tcPr>
            <w:tcW w:w="1112" w:type="dxa"/>
          </w:tcPr>
          <w:p w14:paraId="65E5CD64" w14:textId="489540F9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C05650C" w14:textId="50B11143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602508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1D83CB6" w14:textId="7E79099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F9DDAA6" w14:textId="047252A2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F596C41" w14:textId="77777777" w:rsidTr="00F45AB4">
        <w:tc>
          <w:tcPr>
            <w:tcW w:w="1668" w:type="dxa"/>
          </w:tcPr>
          <w:p w14:paraId="20B32A47" w14:textId="5E32FDCD" w:rsidR="00960C6A" w:rsidRPr="00F07768" w:rsidRDefault="00960C6A" w:rsidP="00960C6A">
            <w:pPr>
              <w:rPr>
                <w:sz w:val="16"/>
                <w:szCs w:val="16"/>
              </w:rPr>
            </w:pPr>
            <w:r w:rsidRPr="004E660D">
              <w:rPr>
                <w:sz w:val="16"/>
                <w:szCs w:val="16"/>
              </w:rPr>
              <w:t xml:space="preserve">M. </w:t>
            </w:r>
            <w:proofErr w:type="spellStart"/>
            <w:r w:rsidRPr="004E660D">
              <w:rPr>
                <w:sz w:val="16"/>
                <w:szCs w:val="16"/>
              </w:rPr>
              <w:t>abdita</w:t>
            </w:r>
            <w:proofErr w:type="spellEnd"/>
          </w:p>
        </w:tc>
        <w:tc>
          <w:tcPr>
            <w:tcW w:w="1701" w:type="dxa"/>
          </w:tcPr>
          <w:p w14:paraId="1469A6FC" w14:textId="542A6707" w:rsidR="00960C6A" w:rsidRPr="00F07768" w:rsidRDefault="00960C6A" w:rsidP="00960C6A">
            <w:pPr>
              <w:rPr>
                <w:i/>
                <w:sz w:val="16"/>
                <w:szCs w:val="16"/>
              </w:rPr>
            </w:pPr>
            <w:r w:rsidRPr="00C61035">
              <w:rPr>
                <w:i/>
                <w:sz w:val="16"/>
                <w:szCs w:val="16"/>
              </w:rPr>
              <w:t xml:space="preserve">M. </w:t>
            </w:r>
            <w:proofErr w:type="spellStart"/>
            <w:r w:rsidRPr="00C61035">
              <w:rPr>
                <w:i/>
                <w:sz w:val="16"/>
                <w:szCs w:val="16"/>
              </w:rPr>
              <w:t>abdita</w:t>
            </w:r>
            <w:proofErr w:type="spellEnd"/>
          </w:p>
        </w:tc>
        <w:tc>
          <w:tcPr>
            <w:tcW w:w="1112" w:type="dxa"/>
          </w:tcPr>
          <w:p w14:paraId="3437C613" w14:textId="3EC9A9EF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AB6870A" w14:textId="33F0104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767770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74F278E" w14:textId="30D8C3B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2AD59C3" w14:textId="06D99D3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F6C0F2D" w14:textId="77777777" w:rsidTr="00F45AB4">
        <w:tc>
          <w:tcPr>
            <w:tcW w:w="1668" w:type="dxa"/>
          </w:tcPr>
          <w:p w14:paraId="5916F3D7" w14:textId="790B4B5C" w:rsidR="00960C6A" w:rsidRDefault="00960C6A" w:rsidP="00960C6A">
            <w:pPr>
              <w:rPr>
                <w:noProof/>
                <w:lang w:val="en-US"/>
              </w:rPr>
            </w:pPr>
            <w:r>
              <w:rPr>
                <w:sz w:val="16"/>
                <w:szCs w:val="16"/>
              </w:rPr>
              <w:t>M</w:t>
            </w:r>
            <w:r w:rsidRPr="00C61035">
              <w:rPr>
                <w:sz w:val="16"/>
                <w:szCs w:val="16"/>
              </w:rPr>
              <w:t xml:space="preserve"> </w:t>
            </w:r>
            <w:proofErr w:type="spellStart"/>
            <w:r w:rsidRPr="00C61035">
              <w:rPr>
                <w:sz w:val="16"/>
                <w:szCs w:val="16"/>
              </w:rPr>
              <w:t>abdita</w:t>
            </w:r>
            <w:proofErr w:type="spellEnd"/>
          </w:p>
        </w:tc>
        <w:tc>
          <w:tcPr>
            <w:tcW w:w="1701" w:type="dxa"/>
          </w:tcPr>
          <w:p w14:paraId="609573C4" w14:textId="416605B8" w:rsidR="00960C6A" w:rsidRDefault="00960C6A" w:rsidP="00960C6A">
            <w:pPr>
              <w:rPr>
                <w:i/>
                <w:sz w:val="16"/>
                <w:szCs w:val="16"/>
              </w:rPr>
            </w:pPr>
            <w:r w:rsidRPr="00C61035">
              <w:rPr>
                <w:i/>
                <w:sz w:val="16"/>
                <w:szCs w:val="16"/>
              </w:rPr>
              <w:t xml:space="preserve">M. </w:t>
            </w:r>
            <w:proofErr w:type="spellStart"/>
            <w:r w:rsidRPr="00C61035">
              <w:rPr>
                <w:i/>
                <w:sz w:val="16"/>
                <w:szCs w:val="16"/>
              </w:rPr>
              <w:t>abdita</w:t>
            </w:r>
            <w:proofErr w:type="spellEnd"/>
          </w:p>
        </w:tc>
        <w:tc>
          <w:tcPr>
            <w:tcW w:w="1112" w:type="dxa"/>
          </w:tcPr>
          <w:p w14:paraId="60871F49" w14:textId="5EA094A2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AC821BD" w14:textId="1BAD64F0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AC330E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D38785F" w14:textId="657167B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A6E958D" w14:textId="4AA42F9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1E1476C" w14:textId="77777777" w:rsidTr="00F45AB4">
        <w:tc>
          <w:tcPr>
            <w:tcW w:w="1668" w:type="dxa"/>
          </w:tcPr>
          <w:p w14:paraId="5151CE4F" w14:textId="41854E6A" w:rsidR="00960C6A" w:rsidRPr="00C61035" w:rsidRDefault="00960C6A" w:rsidP="00960C6A">
            <w:pPr>
              <w:rPr>
                <w:sz w:val="16"/>
                <w:szCs w:val="16"/>
                <w:highlight w:val="cyan"/>
              </w:rPr>
            </w:pPr>
            <w:r w:rsidRPr="004D5187">
              <w:rPr>
                <w:sz w:val="16"/>
                <w:szCs w:val="16"/>
              </w:rPr>
              <w:t>angstrom</w:t>
            </w:r>
          </w:p>
        </w:tc>
        <w:tc>
          <w:tcPr>
            <w:tcW w:w="1701" w:type="dxa"/>
          </w:tcPr>
          <w:p w14:paraId="4A648830" w14:textId="44CFC7BB" w:rsidR="00960C6A" w:rsidRPr="00C61035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Å</w:t>
            </w:r>
          </w:p>
        </w:tc>
        <w:tc>
          <w:tcPr>
            <w:tcW w:w="1112" w:type="dxa"/>
          </w:tcPr>
          <w:p w14:paraId="0DC96AF6" w14:textId="722E2C1E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3192AD3" w14:textId="6606094D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78C90C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69A2D7B" w14:textId="17C3A85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3CFB1B5" w14:textId="481D4F85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3EB9F81" w14:textId="77777777" w:rsidTr="00F45AB4">
        <w:tc>
          <w:tcPr>
            <w:tcW w:w="1668" w:type="dxa"/>
          </w:tcPr>
          <w:p w14:paraId="62059FC1" w14:textId="1A55C25F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Angstrom</w:t>
            </w:r>
          </w:p>
        </w:tc>
        <w:tc>
          <w:tcPr>
            <w:tcW w:w="1701" w:type="dxa"/>
          </w:tcPr>
          <w:p w14:paraId="0CCE9BFD" w14:textId="2E4CE8DC" w:rsidR="00960C6A" w:rsidRPr="00C61035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Å</w:t>
            </w:r>
          </w:p>
        </w:tc>
        <w:tc>
          <w:tcPr>
            <w:tcW w:w="1112" w:type="dxa"/>
          </w:tcPr>
          <w:p w14:paraId="6D42E976" w14:textId="4701E12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B0348AE" w14:textId="109FBF12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8081BF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A24D97F" w14:textId="2780733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2B8BB06" w14:textId="05D0CCE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1112899" w14:textId="77777777" w:rsidTr="00F45AB4">
        <w:tc>
          <w:tcPr>
            <w:tcW w:w="1668" w:type="dxa"/>
          </w:tcPr>
          <w:p w14:paraId="5326A579" w14:textId="00B5E892" w:rsidR="00960C6A" w:rsidRPr="004D5187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KATP</w:t>
            </w:r>
          </w:p>
        </w:tc>
        <w:tc>
          <w:tcPr>
            <w:tcW w:w="1701" w:type="dxa"/>
          </w:tcPr>
          <w:p w14:paraId="0CA6FC76" w14:textId="08EF2638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  <w:vertAlign w:val="subscript"/>
              </w:rPr>
              <w:t>ATP</w:t>
            </w:r>
          </w:p>
        </w:tc>
        <w:tc>
          <w:tcPr>
            <w:tcW w:w="1112" w:type="dxa"/>
          </w:tcPr>
          <w:p w14:paraId="7D2FE4C0" w14:textId="2E2687DB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1678832" w14:textId="5B71BED3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BE0B61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6B7491C" w14:textId="3651EED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07C713D" w14:textId="0045ADE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75A637D" w14:textId="77777777" w:rsidTr="00F45AB4">
        <w:tc>
          <w:tcPr>
            <w:tcW w:w="1668" w:type="dxa"/>
          </w:tcPr>
          <w:p w14:paraId="2B525084" w14:textId="0220834C" w:rsidR="00960C6A" w:rsidRDefault="00960C6A" w:rsidP="00960C6A">
            <w:pPr>
              <w:rPr>
                <w:sz w:val="16"/>
                <w:szCs w:val="16"/>
              </w:rPr>
            </w:pPr>
            <w:r w:rsidRPr="00533A52">
              <w:rPr>
                <w:sz w:val="16"/>
                <w:szCs w:val="16"/>
              </w:rPr>
              <w:t>RyR1AG</w:t>
            </w:r>
          </w:p>
        </w:tc>
        <w:tc>
          <w:tcPr>
            <w:tcW w:w="1701" w:type="dxa"/>
          </w:tcPr>
          <w:p w14:paraId="0FE799BE" w14:textId="715E1DCF" w:rsidR="00960C6A" w:rsidRDefault="00960C6A" w:rsidP="00960C6A">
            <w:pPr>
              <w:rPr>
                <w:sz w:val="16"/>
                <w:szCs w:val="16"/>
              </w:rPr>
            </w:pPr>
            <w:r w:rsidRPr="00533A52">
              <w:rPr>
                <w:i/>
                <w:sz w:val="16"/>
                <w:szCs w:val="16"/>
              </w:rPr>
              <w:t>RyR1</w:t>
            </w:r>
            <w:r w:rsidRPr="00533A52">
              <w:rPr>
                <w:i/>
                <w:sz w:val="16"/>
                <w:szCs w:val="16"/>
                <w:vertAlign w:val="superscript"/>
              </w:rPr>
              <w:t>AG</w:t>
            </w:r>
          </w:p>
        </w:tc>
        <w:tc>
          <w:tcPr>
            <w:tcW w:w="1112" w:type="dxa"/>
          </w:tcPr>
          <w:p w14:paraId="4301D3EF" w14:textId="42AA78AC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82C3D5C" w14:textId="35B281B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43ABB7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C3714FB" w14:textId="0C2CC53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82CBCF8" w14:textId="2C97A4F5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3B06E66" w14:textId="77777777" w:rsidTr="00F45AB4">
        <w:tc>
          <w:tcPr>
            <w:tcW w:w="1668" w:type="dxa"/>
          </w:tcPr>
          <w:p w14:paraId="6A9F6386" w14:textId="090725EA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H2O</w:t>
            </w:r>
            <w:r w:rsidRPr="0077359F"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7FBA0EA7" w14:textId="0B677D3F" w:rsidR="00960C6A" w:rsidRDefault="00960C6A" w:rsidP="00960C6A">
            <w:pPr>
              <w:rPr>
                <w:sz w:val="16"/>
                <w:szCs w:val="16"/>
              </w:rPr>
            </w:pPr>
            <w:r w:rsidRPr="0077359F">
              <w:rPr>
                <w:sz w:val="16"/>
                <w:szCs w:val="16"/>
              </w:rPr>
              <w:t>H</w:t>
            </w:r>
            <w:r w:rsidRPr="0077359F"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O</w:t>
            </w:r>
            <w:r w:rsidRPr="0077359F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112" w:type="dxa"/>
          </w:tcPr>
          <w:p w14:paraId="1FD109FE" w14:textId="49A35ABB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179095A" w14:textId="1C2713E3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B687E6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2C57AC0" w14:textId="50A00D2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D02E8F9" w14:textId="27259109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712F26D" w14:textId="77777777" w:rsidTr="00F45AB4">
        <w:tc>
          <w:tcPr>
            <w:tcW w:w="1668" w:type="dxa"/>
          </w:tcPr>
          <w:p w14:paraId="68E14398" w14:textId="1CFED184" w:rsidR="00960C6A" w:rsidRPr="00533A52" w:rsidRDefault="00960C6A" w:rsidP="00960C6A">
            <w:pPr>
              <w:rPr>
                <w:sz w:val="16"/>
                <w:szCs w:val="16"/>
              </w:rPr>
            </w:pPr>
            <w:r w:rsidRPr="00DB17BF">
              <w:rPr>
                <w:sz w:val="16"/>
                <w:szCs w:val="16"/>
              </w:rPr>
              <w:t>Ryr1AG/+</w:t>
            </w:r>
          </w:p>
        </w:tc>
        <w:tc>
          <w:tcPr>
            <w:tcW w:w="1701" w:type="dxa"/>
          </w:tcPr>
          <w:p w14:paraId="24EB1774" w14:textId="1C658BCE" w:rsidR="00960C6A" w:rsidRPr="00533A52" w:rsidRDefault="00960C6A" w:rsidP="00960C6A">
            <w:pPr>
              <w:rPr>
                <w:i/>
                <w:sz w:val="16"/>
                <w:szCs w:val="16"/>
              </w:rPr>
            </w:pPr>
            <w:r w:rsidRPr="00DB17BF">
              <w:rPr>
                <w:i/>
                <w:sz w:val="16"/>
                <w:szCs w:val="16"/>
              </w:rPr>
              <w:t>Ryr1</w:t>
            </w:r>
            <w:r w:rsidRPr="00DB17BF">
              <w:rPr>
                <w:i/>
                <w:sz w:val="16"/>
                <w:szCs w:val="16"/>
                <w:vertAlign w:val="superscript"/>
              </w:rPr>
              <w:t>AG/+</w:t>
            </w:r>
          </w:p>
        </w:tc>
        <w:tc>
          <w:tcPr>
            <w:tcW w:w="1112" w:type="dxa"/>
          </w:tcPr>
          <w:p w14:paraId="69EF92EE" w14:textId="7EB13114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6E4B3D7" w14:textId="2232AD1B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ED410D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8975B8E" w14:textId="6739CBC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1A020B2" w14:textId="2F4C66E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3FDD3F1" w14:textId="77777777" w:rsidTr="00F45AB4">
        <w:tc>
          <w:tcPr>
            <w:tcW w:w="1668" w:type="dxa"/>
          </w:tcPr>
          <w:p w14:paraId="2680629C" w14:textId="27F2967B" w:rsidR="00960C6A" w:rsidRPr="0077359F" w:rsidRDefault="00960C6A" w:rsidP="00960C6A">
            <w:pPr>
              <w:rPr>
                <w:sz w:val="16"/>
                <w:szCs w:val="16"/>
              </w:rPr>
            </w:pPr>
            <w:r w:rsidRPr="00442355">
              <w:rPr>
                <w:sz w:val="16"/>
                <w:szCs w:val="16"/>
              </w:rPr>
              <w:t>RyR1I4895T</w:t>
            </w:r>
          </w:p>
        </w:tc>
        <w:tc>
          <w:tcPr>
            <w:tcW w:w="1701" w:type="dxa"/>
          </w:tcPr>
          <w:p w14:paraId="2653AF80" w14:textId="75CF091D" w:rsidR="00960C6A" w:rsidRPr="0077359F" w:rsidRDefault="00960C6A" w:rsidP="00960C6A">
            <w:pPr>
              <w:rPr>
                <w:sz w:val="16"/>
                <w:szCs w:val="16"/>
              </w:rPr>
            </w:pPr>
            <w:r w:rsidRPr="00442355">
              <w:rPr>
                <w:i/>
                <w:sz w:val="16"/>
                <w:szCs w:val="16"/>
              </w:rPr>
              <w:t>RyR1</w:t>
            </w:r>
            <w:r w:rsidRPr="00442355">
              <w:rPr>
                <w:i/>
                <w:sz w:val="16"/>
                <w:szCs w:val="16"/>
                <w:vertAlign w:val="superscript"/>
              </w:rPr>
              <w:t>I4895T</w:t>
            </w:r>
          </w:p>
        </w:tc>
        <w:tc>
          <w:tcPr>
            <w:tcW w:w="1112" w:type="dxa"/>
          </w:tcPr>
          <w:p w14:paraId="73807725" w14:textId="12AAF991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267C8BE" w14:textId="0D279CC9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28CF61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4C8CA3B" w14:textId="2114167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6033464" w14:textId="1AAF953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CFCACF6" w14:textId="77777777" w:rsidTr="00F45AB4">
        <w:tc>
          <w:tcPr>
            <w:tcW w:w="1668" w:type="dxa"/>
          </w:tcPr>
          <w:p w14:paraId="0292971F" w14:textId="3D84EF1F" w:rsidR="00960C6A" w:rsidRPr="00DB17BF" w:rsidRDefault="00960C6A" w:rsidP="00960C6A">
            <w:pPr>
              <w:rPr>
                <w:sz w:val="16"/>
                <w:szCs w:val="16"/>
              </w:rPr>
            </w:pPr>
            <w:r w:rsidRPr="00442355">
              <w:rPr>
                <w:sz w:val="16"/>
                <w:szCs w:val="16"/>
              </w:rPr>
              <w:t>RyR1Y522S/WT</w:t>
            </w:r>
          </w:p>
        </w:tc>
        <w:tc>
          <w:tcPr>
            <w:tcW w:w="1701" w:type="dxa"/>
          </w:tcPr>
          <w:p w14:paraId="4CBC3456" w14:textId="4DA80F24" w:rsidR="00960C6A" w:rsidRPr="00DB17BF" w:rsidRDefault="00960C6A" w:rsidP="00960C6A">
            <w:pPr>
              <w:rPr>
                <w:i/>
                <w:sz w:val="16"/>
                <w:szCs w:val="16"/>
              </w:rPr>
            </w:pPr>
            <w:r w:rsidRPr="00442355">
              <w:rPr>
                <w:i/>
                <w:sz w:val="16"/>
                <w:szCs w:val="16"/>
              </w:rPr>
              <w:t>RyR1</w:t>
            </w:r>
            <w:r w:rsidRPr="00442355">
              <w:rPr>
                <w:i/>
                <w:sz w:val="16"/>
                <w:szCs w:val="16"/>
                <w:vertAlign w:val="superscript"/>
              </w:rPr>
              <w:t>Y522S/WT</w:t>
            </w:r>
          </w:p>
        </w:tc>
        <w:tc>
          <w:tcPr>
            <w:tcW w:w="1112" w:type="dxa"/>
          </w:tcPr>
          <w:p w14:paraId="6B30AA4C" w14:textId="635EB24A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5021B66" w14:textId="43B6726F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CE1E03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0634E63" w14:textId="5CFB8C8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CC2ECA0" w14:textId="394C2B4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B64EEF0" w14:textId="77777777" w:rsidTr="00F45AB4">
        <w:tc>
          <w:tcPr>
            <w:tcW w:w="1668" w:type="dxa"/>
          </w:tcPr>
          <w:p w14:paraId="3531849F" w14:textId="42436312" w:rsidR="00960C6A" w:rsidRPr="00442355" w:rsidRDefault="00960C6A" w:rsidP="00960C6A">
            <w:pPr>
              <w:rPr>
                <w:sz w:val="16"/>
                <w:szCs w:val="16"/>
              </w:rPr>
            </w:pPr>
            <w:r w:rsidRPr="004E660D">
              <w:rPr>
                <w:sz w:val="16"/>
                <w:szCs w:val="16"/>
              </w:rPr>
              <w:t>F0</w:t>
            </w:r>
          </w:p>
        </w:tc>
        <w:tc>
          <w:tcPr>
            <w:tcW w:w="1701" w:type="dxa"/>
          </w:tcPr>
          <w:p w14:paraId="47B99D08" w14:textId="625DD3D9" w:rsidR="00960C6A" w:rsidRPr="00442355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1112" w:type="dxa"/>
          </w:tcPr>
          <w:p w14:paraId="36CA0A82" w14:textId="44951CAD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001E576" w14:textId="4950D4A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3CC973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AD2E1EB" w14:textId="3A25411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731C525" w14:textId="4240258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87926B0" w14:textId="77777777" w:rsidTr="00F45AB4">
        <w:tc>
          <w:tcPr>
            <w:tcW w:w="1668" w:type="dxa"/>
          </w:tcPr>
          <w:p w14:paraId="3FA27AAA" w14:textId="09CAF95C" w:rsidR="00960C6A" w:rsidRDefault="00960C6A" w:rsidP="00960C6A">
            <w:pPr>
              <w:rPr>
                <w:noProof/>
                <w:lang w:val="en-US"/>
              </w:rPr>
            </w:pPr>
            <w:r>
              <w:rPr>
                <w:sz w:val="16"/>
                <w:szCs w:val="16"/>
              </w:rPr>
              <w:t>c</w:t>
            </w:r>
            <w:r w:rsidRPr="00C03025">
              <w:rPr>
                <w:sz w:val="16"/>
                <w:szCs w:val="16"/>
              </w:rPr>
              <w:t>hi^2</w:t>
            </w:r>
          </w:p>
        </w:tc>
        <w:tc>
          <w:tcPr>
            <w:tcW w:w="1701" w:type="dxa"/>
          </w:tcPr>
          <w:p w14:paraId="57489749" w14:textId="31A86A67" w:rsidR="00960C6A" w:rsidRPr="00442355" w:rsidRDefault="00960C6A" w:rsidP="00960C6A">
            <w:pPr>
              <w:rPr>
                <w:i/>
                <w:sz w:val="16"/>
                <w:szCs w:val="16"/>
              </w:rPr>
            </w:pPr>
            <w:r w:rsidRPr="00C03025">
              <w:rPr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112" w:type="dxa"/>
          </w:tcPr>
          <w:p w14:paraId="16E0A8F5" w14:textId="25B31EC0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3BE85E3" w14:textId="3CFA093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F2328D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2E36022" w14:textId="31ED12D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7EBB484" w14:textId="6EF7ED82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4458C29" w14:textId="77777777" w:rsidTr="00F45AB4">
        <w:tc>
          <w:tcPr>
            <w:tcW w:w="1668" w:type="dxa"/>
          </w:tcPr>
          <w:p w14:paraId="2FF92DBC" w14:textId="0F3AC577" w:rsidR="00960C6A" w:rsidRPr="00C60C1C" w:rsidRDefault="00960C6A" w:rsidP="00960C6A">
            <w:pPr>
              <w:rPr>
                <w:sz w:val="16"/>
                <w:szCs w:val="16"/>
                <w:highlight w:val="yellow"/>
              </w:rPr>
            </w:pPr>
            <w:r w:rsidRPr="00826865">
              <w:rPr>
                <w:sz w:val="16"/>
                <w:szCs w:val="16"/>
              </w:rPr>
              <w:t>Aplysia</w:t>
            </w:r>
          </w:p>
        </w:tc>
        <w:tc>
          <w:tcPr>
            <w:tcW w:w="1701" w:type="dxa"/>
          </w:tcPr>
          <w:p w14:paraId="055C63B6" w14:textId="50C00987" w:rsidR="00960C6A" w:rsidRDefault="00960C6A" w:rsidP="00960C6A">
            <w:pPr>
              <w:rPr>
                <w:sz w:val="16"/>
                <w:szCs w:val="16"/>
              </w:rPr>
            </w:pPr>
            <w:r w:rsidRPr="00826865">
              <w:rPr>
                <w:i/>
                <w:sz w:val="16"/>
                <w:szCs w:val="16"/>
              </w:rPr>
              <w:t>Aplysia</w:t>
            </w:r>
          </w:p>
        </w:tc>
        <w:tc>
          <w:tcPr>
            <w:tcW w:w="1112" w:type="dxa"/>
          </w:tcPr>
          <w:p w14:paraId="4469EB7F" w14:textId="723A6F9C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E7C51B0" w14:textId="5F3F7B6F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2568BA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D3860C7" w14:textId="385F91A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6E5ADB2" w14:textId="4563B69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B1367AD" w14:textId="77777777" w:rsidTr="00F45AB4">
        <w:tc>
          <w:tcPr>
            <w:tcW w:w="1668" w:type="dxa"/>
          </w:tcPr>
          <w:p w14:paraId="3AFE4423" w14:textId="7F62ED9C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A50D7E">
              <w:rPr>
                <w:sz w:val="16"/>
                <w:szCs w:val="16"/>
              </w:rPr>
              <w:t>Rhodopseudomonas</w:t>
            </w:r>
            <w:proofErr w:type="spellEnd"/>
            <w:r w:rsidRPr="00A50D7E">
              <w:rPr>
                <w:sz w:val="16"/>
                <w:szCs w:val="16"/>
              </w:rPr>
              <w:t xml:space="preserve"> </w:t>
            </w:r>
            <w:proofErr w:type="spellStart"/>
            <w:r w:rsidRPr="00A50D7E">
              <w:rPr>
                <w:sz w:val="16"/>
                <w:szCs w:val="16"/>
              </w:rPr>
              <w:lastRenderedPageBreak/>
              <w:t>palustris</w:t>
            </w:r>
            <w:proofErr w:type="spellEnd"/>
          </w:p>
        </w:tc>
        <w:tc>
          <w:tcPr>
            <w:tcW w:w="1701" w:type="dxa"/>
          </w:tcPr>
          <w:p w14:paraId="4788CF40" w14:textId="3B95975D" w:rsidR="00960C6A" w:rsidRPr="00C03025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A50D7E">
              <w:rPr>
                <w:i/>
                <w:sz w:val="16"/>
                <w:szCs w:val="16"/>
              </w:rPr>
              <w:lastRenderedPageBreak/>
              <w:t>Rhodopseudomonas</w:t>
            </w:r>
            <w:proofErr w:type="spellEnd"/>
            <w:r w:rsidRPr="00A50D7E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A50D7E">
              <w:rPr>
                <w:i/>
                <w:sz w:val="16"/>
                <w:szCs w:val="16"/>
              </w:rPr>
              <w:lastRenderedPageBreak/>
              <w:t>palustris</w:t>
            </w:r>
            <w:proofErr w:type="spellEnd"/>
          </w:p>
        </w:tc>
        <w:tc>
          <w:tcPr>
            <w:tcW w:w="1112" w:type="dxa"/>
          </w:tcPr>
          <w:p w14:paraId="6683B09A" w14:textId="5105EFE4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True</w:t>
            </w:r>
          </w:p>
        </w:tc>
        <w:tc>
          <w:tcPr>
            <w:tcW w:w="1028" w:type="dxa"/>
          </w:tcPr>
          <w:p w14:paraId="651AE26E" w14:textId="216F3AFA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36D71A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8AEB9EA" w14:textId="1D5FBF0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21F0519" w14:textId="7D304E06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9C60DA8" w14:textId="77777777" w:rsidTr="00F45AB4">
        <w:tc>
          <w:tcPr>
            <w:tcW w:w="1668" w:type="dxa"/>
          </w:tcPr>
          <w:p w14:paraId="1ACC2D83" w14:textId="44A6DB89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R. </w:t>
            </w:r>
            <w:proofErr w:type="spellStart"/>
            <w:r w:rsidRPr="00A50D7E">
              <w:rPr>
                <w:sz w:val="16"/>
                <w:szCs w:val="16"/>
              </w:rPr>
              <w:t>palustris</w:t>
            </w:r>
            <w:proofErr w:type="spellEnd"/>
          </w:p>
        </w:tc>
        <w:tc>
          <w:tcPr>
            <w:tcW w:w="1701" w:type="dxa"/>
          </w:tcPr>
          <w:p w14:paraId="25FAC824" w14:textId="67B452D3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R.</w:t>
            </w:r>
            <w:r w:rsidRPr="00A50D7E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A50D7E">
              <w:rPr>
                <w:i/>
                <w:sz w:val="16"/>
                <w:szCs w:val="16"/>
              </w:rPr>
              <w:t>palustris</w:t>
            </w:r>
            <w:proofErr w:type="spellEnd"/>
          </w:p>
        </w:tc>
        <w:tc>
          <w:tcPr>
            <w:tcW w:w="1112" w:type="dxa"/>
          </w:tcPr>
          <w:p w14:paraId="20DCE6D8" w14:textId="4FC566FA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590B72C" w14:textId="433640A4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BCFF07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34A05FC" w14:textId="412E3E4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9D48A30" w14:textId="26172A0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0C5427D" w14:textId="77777777" w:rsidTr="00F45AB4">
        <w:tc>
          <w:tcPr>
            <w:tcW w:w="1668" w:type="dxa"/>
          </w:tcPr>
          <w:p w14:paraId="7DE09960" w14:textId="7024A232" w:rsidR="00960C6A" w:rsidRPr="00A50D7E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 </w:t>
            </w:r>
            <w:proofErr w:type="spellStart"/>
            <w:r w:rsidRPr="00A50D7E">
              <w:rPr>
                <w:sz w:val="16"/>
                <w:szCs w:val="16"/>
              </w:rPr>
              <w:t>palustris</w:t>
            </w:r>
            <w:proofErr w:type="spellEnd"/>
          </w:p>
        </w:tc>
        <w:tc>
          <w:tcPr>
            <w:tcW w:w="1701" w:type="dxa"/>
          </w:tcPr>
          <w:p w14:paraId="2C68FA08" w14:textId="72DD1D0C" w:rsidR="00960C6A" w:rsidRPr="00A50D7E" w:rsidRDefault="00960C6A" w:rsidP="00960C6A">
            <w:pPr>
              <w:rPr>
                <w:i/>
                <w:sz w:val="16"/>
                <w:szCs w:val="16"/>
              </w:rPr>
            </w:pPr>
            <w:r w:rsidRPr="00A50D7E">
              <w:rPr>
                <w:i/>
                <w:sz w:val="16"/>
                <w:szCs w:val="16"/>
              </w:rPr>
              <w:t xml:space="preserve">R. </w:t>
            </w:r>
            <w:proofErr w:type="spellStart"/>
            <w:r w:rsidRPr="00A50D7E">
              <w:rPr>
                <w:i/>
                <w:sz w:val="16"/>
                <w:szCs w:val="16"/>
              </w:rPr>
              <w:t>palustris</w:t>
            </w:r>
            <w:proofErr w:type="spellEnd"/>
          </w:p>
        </w:tc>
        <w:tc>
          <w:tcPr>
            <w:tcW w:w="1112" w:type="dxa"/>
          </w:tcPr>
          <w:p w14:paraId="524CBC94" w14:textId="31B2B3CA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4EB5207" w14:textId="135AB9C9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2B6D5B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B30F0DF" w14:textId="61B4A716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F95615F" w14:textId="6A7ACE95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A2BF198" w14:textId="77777777" w:rsidTr="00F45AB4">
        <w:tc>
          <w:tcPr>
            <w:tcW w:w="1668" w:type="dxa"/>
          </w:tcPr>
          <w:p w14:paraId="151D6BBA" w14:textId="5EA46356" w:rsidR="00960C6A" w:rsidRDefault="00960C6A" w:rsidP="00960C6A">
            <w:pPr>
              <w:rPr>
                <w:sz w:val="16"/>
                <w:szCs w:val="16"/>
              </w:rPr>
            </w:pPr>
            <w:r w:rsidRPr="00F12DD2">
              <w:rPr>
                <w:sz w:val="16"/>
                <w:szCs w:val="16"/>
              </w:rPr>
              <w:t>P1bglG</w:t>
            </w:r>
          </w:p>
        </w:tc>
        <w:tc>
          <w:tcPr>
            <w:tcW w:w="1701" w:type="dxa"/>
          </w:tcPr>
          <w:p w14:paraId="24BA750C" w14:textId="52C50B94" w:rsidR="00960C6A" w:rsidRDefault="00960C6A" w:rsidP="00960C6A">
            <w:pPr>
              <w:rPr>
                <w:i/>
                <w:sz w:val="16"/>
                <w:szCs w:val="16"/>
              </w:rPr>
            </w:pPr>
            <w:r w:rsidRPr="00F12DD2">
              <w:rPr>
                <w:sz w:val="16"/>
                <w:szCs w:val="16"/>
              </w:rPr>
              <w:t>P1</w:t>
            </w:r>
            <w:r w:rsidRPr="00F12DD2">
              <w:rPr>
                <w:sz w:val="16"/>
                <w:szCs w:val="16"/>
                <w:vertAlign w:val="subscript"/>
              </w:rPr>
              <w:t>bglG</w:t>
            </w:r>
          </w:p>
        </w:tc>
        <w:tc>
          <w:tcPr>
            <w:tcW w:w="1112" w:type="dxa"/>
          </w:tcPr>
          <w:p w14:paraId="202902DC" w14:textId="6C5A1404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605F7FEC" w14:textId="1A95FE35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ABB5DF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10FE542" w14:textId="045410E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9DACE60" w14:textId="281A5C65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C249F78" w14:textId="77777777" w:rsidTr="00F45AB4">
        <w:tc>
          <w:tcPr>
            <w:tcW w:w="1668" w:type="dxa"/>
          </w:tcPr>
          <w:p w14:paraId="15488B0F" w14:textId="6F453613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  <w:r w:rsidRPr="00F12DD2">
              <w:rPr>
                <w:sz w:val="16"/>
                <w:szCs w:val="16"/>
              </w:rPr>
              <w:t>bglG</w:t>
            </w:r>
          </w:p>
        </w:tc>
        <w:tc>
          <w:tcPr>
            <w:tcW w:w="1701" w:type="dxa"/>
          </w:tcPr>
          <w:p w14:paraId="1B0B84E2" w14:textId="0819112F" w:rsidR="00960C6A" w:rsidRPr="00A50D7E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  <w:r w:rsidRPr="00F12DD2">
              <w:rPr>
                <w:sz w:val="16"/>
                <w:szCs w:val="16"/>
                <w:vertAlign w:val="subscript"/>
              </w:rPr>
              <w:t>bglG</w:t>
            </w:r>
          </w:p>
        </w:tc>
        <w:tc>
          <w:tcPr>
            <w:tcW w:w="1112" w:type="dxa"/>
          </w:tcPr>
          <w:p w14:paraId="23F5A20D" w14:textId="0A6AEB7D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1569F4C" w14:textId="0745F4D9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329E08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897848B" w14:textId="165751A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7C498BE" w14:textId="2EE54286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5CD0BB2" w14:textId="77777777" w:rsidTr="00F45AB4">
        <w:tc>
          <w:tcPr>
            <w:tcW w:w="1668" w:type="dxa"/>
          </w:tcPr>
          <w:p w14:paraId="05842051" w14:textId="6EA5D066" w:rsidR="00960C6A" w:rsidRPr="00F12DD2" w:rsidRDefault="00960C6A" w:rsidP="00960C6A">
            <w:pPr>
              <w:rPr>
                <w:sz w:val="16"/>
                <w:szCs w:val="16"/>
              </w:rPr>
            </w:pPr>
            <w:r w:rsidRPr="00DB17DD">
              <w:rPr>
                <w:sz w:val="16"/>
                <w:szCs w:val="16"/>
              </w:rPr>
              <w:t>PT7A1lacO3,4</w:t>
            </w:r>
          </w:p>
        </w:tc>
        <w:tc>
          <w:tcPr>
            <w:tcW w:w="1701" w:type="dxa"/>
          </w:tcPr>
          <w:p w14:paraId="38D8727B" w14:textId="1D2821DF" w:rsidR="00960C6A" w:rsidRPr="00F12DD2" w:rsidRDefault="00960C6A" w:rsidP="00960C6A">
            <w:pPr>
              <w:rPr>
                <w:sz w:val="16"/>
                <w:szCs w:val="16"/>
              </w:rPr>
            </w:pPr>
            <w:r w:rsidRPr="00DB17DD">
              <w:rPr>
                <w:sz w:val="16"/>
                <w:szCs w:val="16"/>
              </w:rPr>
              <w:t>P</w:t>
            </w:r>
            <w:r w:rsidRPr="00DB17DD">
              <w:rPr>
                <w:sz w:val="16"/>
                <w:szCs w:val="16"/>
                <w:vertAlign w:val="subscript"/>
              </w:rPr>
              <w:t>T7A1lacO3,4</w:t>
            </w:r>
          </w:p>
        </w:tc>
        <w:tc>
          <w:tcPr>
            <w:tcW w:w="1112" w:type="dxa"/>
          </w:tcPr>
          <w:p w14:paraId="62ACB538" w14:textId="42D8E2F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6B10BB3" w14:textId="21CEE826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11A8A2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232AF85" w14:textId="2C35DF0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D844161" w14:textId="29B8F86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60162A1" w14:textId="77777777" w:rsidTr="00F45AB4">
        <w:tc>
          <w:tcPr>
            <w:tcW w:w="1668" w:type="dxa"/>
          </w:tcPr>
          <w:p w14:paraId="1DF451E2" w14:textId="7C21434E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Mg</w:t>
            </w:r>
            <w:r>
              <w:rPr>
                <w:sz w:val="16"/>
                <w:szCs w:val="16"/>
                <w:vertAlign w:val="superscript"/>
              </w:rPr>
              <w:t>+2</w:t>
            </w:r>
          </w:p>
        </w:tc>
        <w:tc>
          <w:tcPr>
            <w:tcW w:w="1701" w:type="dxa"/>
          </w:tcPr>
          <w:p w14:paraId="40F61C8D" w14:textId="1DD3F60F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Mg</w:t>
            </w:r>
            <w:r>
              <w:rPr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1112" w:type="dxa"/>
          </w:tcPr>
          <w:p w14:paraId="3CB211B5" w14:textId="15870ACD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65E2758" w14:textId="19ACBFF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518259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A67351F" w14:textId="381EC63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46DDE98" w14:textId="0FA5E47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62F6ACB" w14:textId="77777777" w:rsidTr="00F45AB4">
        <w:tc>
          <w:tcPr>
            <w:tcW w:w="1668" w:type="dxa"/>
          </w:tcPr>
          <w:p w14:paraId="49AC0372" w14:textId="1B7FEFA8" w:rsidR="00960C6A" w:rsidRPr="00DB17DD" w:rsidRDefault="00960C6A" w:rsidP="00960C6A">
            <w:pPr>
              <w:rPr>
                <w:sz w:val="16"/>
                <w:szCs w:val="16"/>
              </w:rPr>
            </w:pPr>
            <w:r w:rsidRPr="000300EB">
              <w:rPr>
                <w:sz w:val="16"/>
                <w:szCs w:val="16"/>
              </w:rPr>
              <w:t>Bub11 -788</w:t>
            </w:r>
          </w:p>
        </w:tc>
        <w:tc>
          <w:tcPr>
            <w:tcW w:w="1701" w:type="dxa"/>
          </w:tcPr>
          <w:p w14:paraId="670D18AF" w14:textId="76978AE6" w:rsidR="00960C6A" w:rsidRPr="00DB17DD" w:rsidRDefault="00960C6A" w:rsidP="00960C6A">
            <w:pPr>
              <w:rPr>
                <w:sz w:val="16"/>
                <w:szCs w:val="16"/>
              </w:rPr>
            </w:pPr>
            <w:r w:rsidRPr="000300EB">
              <w:rPr>
                <w:sz w:val="16"/>
                <w:szCs w:val="16"/>
              </w:rPr>
              <w:t>Bub1</w:t>
            </w:r>
            <w:r w:rsidRPr="000300EB">
              <w:rPr>
                <w:sz w:val="16"/>
                <w:szCs w:val="16"/>
                <w:vertAlign w:val="superscript"/>
              </w:rPr>
              <w:t>1 -788</w:t>
            </w:r>
          </w:p>
        </w:tc>
        <w:tc>
          <w:tcPr>
            <w:tcW w:w="1112" w:type="dxa"/>
          </w:tcPr>
          <w:p w14:paraId="7C78DD78" w14:textId="78B6066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3D53403" w14:textId="134C34A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53934D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EAC6568" w14:textId="6A39CE6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6BB300F" w14:textId="46B0B30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30C24F4" w14:textId="77777777" w:rsidTr="00F45AB4">
        <w:tc>
          <w:tcPr>
            <w:tcW w:w="1668" w:type="dxa"/>
          </w:tcPr>
          <w:p w14:paraId="7EE674FB" w14:textId="7A909D90" w:rsidR="00960C6A" w:rsidRDefault="00960C6A" w:rsidP="00960C6A">
            <w:pPr>
              <w:rPr>
                <w:sz w:val="16"/>
                <w:szCs w:val="16"/>
              </w:rPr>
            </w:pPr>
            <w:r w:rsidRPr="005826FB">
              <w:rPr>
                <w:sz w:val="16"/>
                <w:szCs w:val="16"/>
              </w:rPr>
              <w:t>BubR1∆432-484</w:t>
            </w:r>
          </w:p>
        </w:tc>
        <w:tc>
          <w:tcPr>
            <w:tcW w:w="1701" w:type="dxa"/>
          </w:tcPr>
          <w:p w14:paraId="6A22C641" w14:textId="3A8449A1" w:rsidR="00960C6A" w:rsidRDefault="00960C6A" w:rsidP="00960C6A">
            <w:pPr>
              <w:rPr>
                <w:sz w:val="16"/>
                <w:szCs w:val="16"/>
              </w:rPr>
            </w:pPr>
            <w:r w:rsidRPr="005826FB">
              <w:rPr>
                <w:sz w:val="16"/>
                <w:szCs w:val="16"/>
              </w:rPr>
              <w:t>BubR1</w:t>
            </w:r>
            <w:r w:rsidRPr="005826FB">
              <w:rPr>
                <w:sz w:val="16"/>
                <w:szCs w:val="16"/>
                <w:vertAlign w:val="superscript"/>
              </w:rPr>
              <w:t>∆432-484</w:t>
            </w:r>
          </w:p>
        </w:tc>
        <w:tc>
          <w:tcPr>
            <w:tcW w:w="1112" w:type="dxa"/>
          </w:tcPr>
          <w:p w14:paraId="531C9C3B" w14:textId="7A1FA202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BA25D80" w14:textId="6D8BC12E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EE9B7B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739B482" w14:textId="03D0799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BCEAE94" w14:textId="6FD6821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225AABF" w14:textId="77777777" w:rsidTr="00F45AB4">
        <w:tc>
          <w:tcPr>
            <w:tcW w:w="1668" w:type="dxa"/>
          </w:tcPr>
          <w:p w14:paraId="4BBB3EB9" w14:textId="07A8A837" w:rsidR="00960C6A" w:rsidRPr="000300EB" w:rsidRDefault="00960C6A" w:rsidP="00960C6A">
            <w:pPr>
              <w:rPr>
                <w:sz w:val="16"/>
                <w:szCs w:val="16"/>
              </w:rPr>
            </w:pPr>
            <w:r w:rsidRPr="004E660D">
              <w:rPr>
                <w:sz w:val="16"/>
                <w:szCs w:val="16"/>
              </w:rPr>
              <w:t>S1P2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14:paraId="696228A1" w14:textId="6FED9A8F" w:rsidR="00960C6A" w:rsidRPr="000300EB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S1P</w:t>
            </w:r>
            <w:r>
              <w:rPr>
                <w:sz w:val="16"/>
                <w:szCs w:val="16"/>
                <w:vertAlign w:val="subscript"/>
              </w:rPr>
              <w:t xml:space="preserve">2 </w:t>
            </w:r>
          </w:p>
        </w:tc>
        <w:tc>
          <w:tcPr>
            <w:tcW w:w="1112" w:type="dxa"/>
          </w:tcPr>
          <w:p w14:paraId="75BD9821" w14:textId="2A9720C9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5821C8F" w14:textId="257EE07F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B8E431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BB0721E" w14:textId="134937B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B16BB8B" w14:textId="7AEC653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D0ED14A" w14:textId="77777777" w:rsidTr="00F45AB4">
        <w:tc>
          <w:tcPr>
            <w:tcW w:w="1668" w:type="dxa"/>
          </w:tcPr>
          <w:p w14:paraId="3123F883" w14:textId="4196730A" w:rsidR="00960C6A" w:rsidRDefault="00960C6A" w:rsidP="00960C6A">
            <w:pPr>
              <w:rPr>
                <w:noProof/>
                <w:lang w:val="en-US"/>
              </w:rPr>
            </w:pPr>
            <w:r>
              <w:rPr>
                <w:sz w:val="16"/>
                <w:szCs w:val="16"/>
              </w:rPr>
              <w:t>micromolar</w:t>
            </w:r>
          </w:p>
        </w:tc>
        <w:tc>
          <w:tcPr>
            <w:tcW w:w="1701" w:type="dxa"/>
          </w:tcPr>
          <w:p w14:paraId="4C0175FB" w14:textId="71785DC5" w:rsidR="00960C6A" w:rsidRPr="005826FB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AB0EB9">
              <w:rPr>
                <w:sz w:val="16"/>
                <w:szCs w:val="16"/>
              </w:rPr>
              <w:t>μ</w:t>
            </w:r>
            <w:r>
              <w:rPr>
                <w:sz w:val="16"/>
                <w:szCs w:val="16"/>
              </w:rPr>
              <w:t>M</w:t>
            </w:r>
            <w:proofErr w:type="spellEnd"/>
          </w:p>
        </w:tc>
        <w:tc>
          <w:tcPr>
            <w:tcW w:w="1112" w:type="dxa"/>
          </w:tcPr>
          <w:p w14:paraId="6F180775" w14:textId="02D194D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07E2F537" w14:textId="0F773970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8E5ED1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7C44D7D" w14:textId="59F4C09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0DD839C" w14:textId="1D8DE66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D76B75F" w14:textId="77777777" w:rsidTr="00F45AB4">
        <w:tc>
          <w:tcPr>
            <w:tcW w:w="1668" w:type="dxa"/>
          </w:tcPr>
          <w:p w14:paraId="7A5ACFE0" w14:textId="1F905862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9128CB">
              <w:rPr>
                <w:sz w:val="16"/>
                <w:szCs w:val="16"/>
              </w:rPr>
              <w:t>Polistes</w:t>
            </w:r>
            <w:proofErr w:type="spellEnd"/>
          </w:p>
        </w:tc>
        <w:tc>
          <w:tcPr>
            <w:tcW w:w="1701" w:type="dxa"/>
          </w:tcPr>
          <w:p w14:paraId="08E5B06D" w14:textId="08C7DFFF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9128CB">
              <w:rPr>
                <w:i/>
                <w:sz w:val="16"/>
                <w:szCs w:val="16"/>
              </w:rPr>
              <w:t>Polistes</w:t>
            </w:r>
            <w:proofErr w:type="spellEnd"/>
          </w:p>
        </w:tc>
        <w:tc>
          <w:tcPr>
            <w:tcW w:w="1112" w:type="dxa"/>
          </w:tcPr>
          <w:p w14:paraId="6EADF660" w14:textId="76E8FEA5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2D1A43B" w14:textId="6BE3343C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F963FE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21D696A" w14:textId="67CDE7E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D61D6B5" w14:textId="61471A0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A0D9DAA" w14:textId="77777777" w:rsidTr="00F45AB4">
        <w:tc>
          <w:tcPr>
            <w:tcW w:w="1668" w:type="dxa"/>
          </w:tcPr>
          <w:p w14:paraId="3624D282" w14:textId="6FC4EC0E" w:rsidR="00960C6A" w:rsidRDefault="00960C6A" w:rsidP="00960C6A">
            <w:pPr>
              <w:rPr>
                <w:sz w:val="16"/>
                <w:szCs w:val="16"/>
              </w:rPr>
            </w:pPr>
            <w:r w:rsidRPr="00341393">
              <w:rPr>
                <w:sz w:val="16"/>
                <w:szCs w:val="16"/>
              </w:rPr>
              <w:t xml:space="preserve">Bombus </w:t>
            </w:r>
            <w:proofErr w:type="spellStart"/>
            <w:r w:rsidRPr="00341393">
              <w:rPr>
                <w:sz w:val="16"/>
                <w:szCs w:val="16"/>
              </w:rPr>
              <w:t>terrestris</w:t>
            </w:r>
            <w:proofErr w:type="spellEnd"/>
          </w:p>
        </w:tc>
        <w:tc>
          <w:tcPr>
            <w:tcW w:w="1701" w:type="dxa"/>
          </w:tcPr>
          <w:p w14:paraId="3DAC9D7E" w14:textId="65096ADE" w:rsidR="00960C6A" w:rsidRPr="00AB0EB9" w:rsidRDefault="00960C6A" w:rsidP="00960C6A">
            <w:pPr>
              <w:rPr>
                <w:sz w:val="16"/>
                <w:szCs w:val="16"/>
              </w:rPr>
            </w:pPr>
            <w:r w:rsidRPr="00341393">
              <w:rPr>
                <w:i/>
                <w:sz w:val="16"/>
                <w:szCs w:val="16"/>
              </w:rPr>
              <w:t xml:space="preserve">Bombus </w:t>
            </w:r>
            <w:proofErr w:type="spellStart"/>
            <w:r w:rsidRPr="00341393">
              <w:rPr>
                <w:i/>
                <w:sz w:val="16"/>
                <w:szCs w:val="16"/>
              </w:rPr>
              <w:t>terrestris</w:t>
            </w:r>
            <w:proofErr w:type="spellEnd"/>
          </w:p>
        </w:tc>
        <w:tc>
          <w:tcPr>
            <w:tcW w:w="1112" w:type="dxa"/>
          </w:tcPr>
          <w:p w14:paraId="2222C391" w14:textId="32D217E0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AB54E85" w14:textId="0657C4A2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8920AA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5B057D3" w14:textId="7FBE81D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92636B5" w14:textId="4A8711C2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C0BFD3F" w14:textId="77777777" w:rsidTr="00F45AB4">
        <w:tc>
          <w:tcPr>
            <w:tcW w:w="1668" w:type="dxa"/>
          </w:tcPr>
          <w:p w14:paraId="7F2CAF51" w14:textId="0625674D" w:rsidR="00960C6A" w:rsidRPr="009128CB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B. </w:t>
            </w:r>
            <w:proofErr w:type="spellStart"/>
            <w:r w:rsidRPr="00341393">
              <w:rPr>
                <w:sz w:val="16"/>
                <w:szCs w:val="16"/>
              </w:rPr>
              <w:t>terrestris</w:t>
            </w:r>
            <w:proofErr w:type="spellEnd"/>
          </w:p>
        </w:tc>
        <w:tc>
          <w:tcPr>
            <w:tcW w:w="1701" w:type="dxa"/>
          </w:tcPr>
          <w:p w14:paraId="704EA1CC" w14:textId="52F63162" w:rsidR="00960C6A" w:rsidRPr="009128CB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B. </w:t>
            </w:r>
            <w:proofErr w:type="spellStart"/>
            <w:r w:rsidRPr="00341393">
              <w:rPr>
                <w:i/>
                <w:sz w:val="16"/>
                <w:szCs w:val="16"/>
              </w:rPr>
              <w:t>terrestris</w:t>
            </w:r>
            <w:proofErr w:type="spellEnd"/>
          </w:p>
        </w:tc>
        <w:tc>
          <w:tcPr>
            <w:tcW w:w="1112" w:type="dxa"/>
          </w:tcPr>
          <w:p w14:paraId="13A1F431" w14:textId="0007B20E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721B0A0" w14:textId="701F1E7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281C62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79B08A6" w14:textId="3AC1096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1A7C3B7" w14:textId="1A93A58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C70BDB1" w14:textId="77777777" w:rsidTr="00F45AB4">
        <w:tc>
          <w:tcPr>
            <w:tcW w:w="1668" w:type="dxa"/>
          </w:tcPr>
          <w:p w14:paraId="6427AF06" w14:textId="2125E7AF" w:rsidR="00960C6A" w:rsidRPr="00341393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 </w:t>
            </w:r>
            <w:proofErr w:type="spellStart"/>
            <w:r w:rsidRPr="00341393">
              <w:rPr>
                <w:sz w:val="16"/>
                <w:szCs w:val="16"/>
              </w:rPr>
              <w:t>terrestris</w:t>
            </w:r>
            <w:proofErr w:type="spellEnd"/>
          </w:p>
        </w:tc>
        <w:tc>
          <w:tcPr>
            <w:tcW w:w="1701" w:type="dxa"/>
          </w:tcPr>
          <w:p w14:paraId="6172672C" w14:textId="1AA2BCEA" w:rsidR="00960C6A" w:rsidRPr="00341393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B. </w:t>
            </w:r>
            <w:proofErr w:type="spellStart"/>
            <w:r w:rsidRPr="00341393">
              <w:rPr>
                <w:i/>
                <w:sz w:val="16"/>
                <w:szCs w:val="16"/>
              </w:rPr>
              <w:t>terrestris</w:t>
            </w:r>
            <w:proofErr w:type="spellEnd"/>
          </w:p>
        </w:tc>
        <w:tc>
          <w:tcPr>
            <w:tcW w:w="1112" w:type="dxa"/>
          </w:tcPr>
          <w:p w14:paraId="7CECF5B2" w14:textId="678A5B0A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99AB164" w14:textId="74DFB99A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E94096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03926C9" w14:textId="2D4189A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B919E40" w14:textId="464A9732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1BA79E2" w14:textId="77777777" w:rsidTr="00F45AB4">
        <w:tc>
          <w:tcPr>
            <w:tcW w:w="1668" w:type="dxa"/>
          </w:tcPr>
          <w:p w14:paraId="00187CF9" w14:textId="6C1B7969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A2119A">
              <w:rPr>
                <w:sz w:val="16"/>
                <w:szCs w:val="16"/>
              </w:rPr>
              <w:t>Polistes</w:t>
            </w:r>
            <w:proofErr w:type="spellEnd"/>
            <w:r w:rsidRPr="00A2119A">
              <w:rPr>
                <w:sz w:val="16"/>
                <w:szCs w:val="16"/>
              </w:rPr>
              <w:t xml:space="preserve"> </w:t>
            </w:r>
            <w:proofErr w:type="spellStart"/>
            <w:r w:rsidRPr="00A2119A">
              <w:rPr>
                <w:sz w:val="16"/>
                <w:szCs w:val="16"/>
              </w:rPr>
              <w:t>metricus</w:t>
            </w:r>
            <w:proofErr w:type="spellEnd"/>
          </w:p>
        </w:tc>
        <w:tc>
          <w:tcPr>
            <w:tcW w:w="1701" w:type="dxa"/>
          </w:tcPr>
          <w:p w14:paraId="467EFBA1" w14:textId="294835DB" w:rsidR="00960C6A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A2119A">
              <w:rPr>
                <w:i/>
                <w:sz w:val="16"/>
                <w:szCs w:val="16"/>
              </w:rPr>
              <w:t>Polistes</w:t>
            </w:r>
            <w:proofErr w:type="spellEnd"/>
            <w:r w:rsidRPr="00A2119A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A2119A">
              <w:rPr>
                <w:i/>
                <w:sz w:val="16"/>
                <w:szCs w:val="16"/>
              </w:rPr>
              <w:t>metricus</w:t>
            </w:r>
            <w:proofErr w:type="spellEnd"/>
          </w:p>
        </w:tc>
        <w:tc>
          <w:tcPr>
            <w:tcW w:w="1112" w:type="dxa"/>
          </w:tcPr>
          <w:p w14:paraId="1088188C" w14:textId="04D9A2E3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02277CB" w14:textId="45E0402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55A84C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CA4C4ED" w14:textId="3697369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8236A87" w14:textId="621678D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9078F21" w14:textId="77777777" w:rsidTr="00F45AB4">
        <w:tc>
          <w:tcPr>
            <w:tcW w:w="1668" w:type="dxa"/>
          </w:tcPr>
          <w:p w14:paraId="3C250A24" w14:textId="444C1688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P. </w:t>
            </w:r>
            <w:proofErr w:type="spellStart"/>
            <w:r w:rsidRPr="00A2119A">
              <w:rPr>
                <w:sz w:val="16"/>
                <w:szCs w:val="16"/>
              </w:rPr>
              <w:t>metricus</w:t>
            </w:r>
            <w:proofErr w:type="spellEnd"/>
          </w:p>
        </w:tc>
        <w:tc>
          <w:tcPr>
            <w:tcW w:w="1701" w:type="dxa"/>
          </w:tcPr>
          <w:p w14:paraId="7402DF7E" w14:textId="1C67263B" w:rsidR="00960C6A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P. </w:t>
            </w:r>
            <w:proofErr w:type="spellStart"/>
            <w:r w:rsidRPr="00A2119A">
              <w:rPr>
                <w:i/>
                <w:sz w:val="16"/>
                <w:szCs w:val="16"/>
              </w:rPr>
              <w:t>metricus</w:t>
            </w:r>
            <w:proofErr w:type="spellEnd"/>
          </w:p>
        </w:tc>
        <w:tc>
          <w:tcPr>
            <w:tcW w:w="1112" w:type="dxa"/>
          </w:tcPr>
          <w:p w14:paraId="2D44CB80" w14:textId="75F38D00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33FC88A" w14:textId="470A1812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0FD243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A62E970" w14:textId="1326306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FA21B8C" w14:textId="3B1C0C5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BBB5469" w14:textId="77777777" w:rsidTr="00F45AB4">
        <w:tc>
          <w:tcPr>
            <w:tcW w:w="1668" w:type="dxa"/>
          </w:tcPr>
          <w:p w14:paraId="522FBF50" w14:textId="77493DDD" w:rsidR="00960C6A" w:rsidRPr="00A2119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 </w:t>
            </w:r>
            <w:proofErr w:type="spellStart"/>
            <w:r w:rsidRPr="00A2119A">
              <w:rPr>
                <w:sz w:val="16"/>
                <w:szCs w:val="16"/>
              </w:rPr>
              <w:t>metricus</w:t>
            </w:r>
            <w:proofErr w:type="spellEnd"/>
          </w:p>
        </w:tc>
        <w:tc>
          <w:tcPr>
            <w:tcW w:w="1701" w:type="dxa"/>
          </w:tcPr>
          <w:p w14:paraId="0CCB2ED1" w14:textId="10573E2A" w:rsidR="00960C6A" w:rsidRPr="00A2119A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P. </w:t>
            </w:r>
            <w:proofErr w:type="spellStart"/>
            <w:r w:rsidRPr="00A2119A">
              <w:rPr>
                <w:i/>
                <w:sz w:val="16"/>
                <w:szCs w:val="16"/>
              </w:rPr>
              <w:t>metricus</w:t>
            </w:r>
            <w:proofErr w:type="spellEnd"/>
          </w:p>
        </w:tc>
        <w:tc>
          <w:tcPr>
            <w:tcW w:w="1112" w:type="dxa"/>
          </w:tcPr>
          <w:p w14:paraId="69CFB7BA" w14:textId="423F8F83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0C8566D" w14:textId="694A46B3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0A8771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9EE02AD" w14:textId="3E12BB3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AE985B6" w14:textId="6FA5747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C79AE7B" w14:textId="77777777" w:rsidTr="00F45AB4">
        <w:tc>
          <w:tcPr>
            <w:tcW w:w="1668" w:type="dxa"/>
          </w:tcPr>
          <w:p w14:paraId="31370EF4" w14:textId="695B86FE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85575A">
              <w:rPr>
                <w:sz w:val="16"/>
                <w:szCs w:val="16"/>
              </w:rPr>
              <w:t>Apis</w:t>
            </w:r>
            <w:proofErr w:type="spellEnd"/>
            <w:r w:rsidRPr="0085575A">
              <w:rPr>
                <w:sz w:val="16"/>
                <w:szCs w:val="16"/>
              </w:rPr>
              <w:t xml:space="preserve"> mellifera</w:t>
            </w:r>
          </w:p>
        </w:tc>
        <w:tc>
          <w:tcPr>
            <w:tcW w:w="1701" w:type="dxa"/>
          </w:tcPr>
          <w:p w14:paraId="284575EB" w14:textId="54942E7A" w:rsidR="00960C6A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85575A">
              <w:rPr>
                <w:i/>
                <w:sz w:val="16"/>
                <w:szCs w:val="16"/>
              </w:rPr>
              <w:t>Apis</w:t>
            </w:r>
            <w:proofErr w:type="spellEnd"/>
            <w:r w:rsidRPr="0085575A">
              <w:rPr>
                <w:i/>
                <w:sz w:val="16"/>
                <w:szCs w:val="16"/>
              </w:rPr>
              <w:t xml:space="preserve"> mellifera</w:t>
            </w:r>
          </w:p>
        </w:tc>
        <w:tc>
          <w:tcPr>
            <w:tcW w:w="1112" w:type="dxa"/>
          </w:tcPr>
          <w:p w14:paraId="0BC97298" w14:textId="34DEED04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A3DE9DD" w14:textId="61872AE6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441A96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60D1117" w14:textId="3970DAC2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E556111" w14:textId="398517D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08B6435" w14:textId="77777777" w:rsidTr="00F45AB4">
        <w:tc>
          <w:tcPr>
            <w:tcW w:w="1668" w:type="dxa"/>
          </w:tcPr>
          <w:p w14:paraId="5B46228B" w14:textId="57533ED5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A. </w:t>
            </w:r>
            <w:r w:rsidRPr="0085575A">
              <w:rPr>
                <w:sz w:val="16"/>
                <w:szCs w:val="16"/>
              </w:rPr>
              <w:t>mellifera</w:t>
            </w:r>
          </w:p>
        </w:tc>
        <w:tc>
          <w:tcPr>
            <w:tcW w:w="1701" w:type="dxa"/>
          </w:tcPr>
          <w:p w14:paraId="2CA81D77" w14:textId="69C651D6" w:rsidR="00960C6A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A. </w:t>
            </w:r>
            <w:r w:rsidRPr="0085575A">
              <w:rPr>
                <w:i/>
                <w:sz w:val="16"/>
                <w:szCs w:val="16"/>
              </w:rPr>
              <w:t>mellifera</w:t>
            </w:r>
          </w:p>
        </w:tc>
        <w:tc>
          <w:tcPr>
            <w:tcW w:w="1112" w:type="dxa"/>
          </w:tcPr>
          <w:p w14:paraId="487F3872" w14:textId="0F45AADA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3A53B90" w14:textId="1985ACA6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4EAEE7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3CAF4F7" w14:textId="41F1A63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C24883D" w14:textId="6E8294D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6AE5DCD" w14:textId="77777777" w:rsidTr="00F45AB4">
        <w:tc>
          <w:tcPr>
            <w:tcW w:w="1668" w:type="dxa"/>
          </w:tcPr>
          <w:p w14:paraId="4FA12CB0" w14:textId="76DBCE66" w:rsidR="00960C6A" w:rsidRPr="0085575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  <w:r w:rsidRPr="0085575A">
              <w:rPr>
                <w:sz w:val="16"/>
                <w:szCs w:val="16"/>
              </w:rPr>
              <w:t>mellifera</w:t>
            </w:r>
          </w:p>
        </w:tc>
        <w:tc>
          <w:tcPr>
            <w:tcW w:w="1701" w:type="dxa"/>
          </w:tcPr>
          <w:p w14:paraId="753C28BC" w14:textId="6FD01BE6" w:rsidR="00960C6A" w:rsidRPr="0085575A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A.</w:t>
            </w:r>
            <w:r w:rsidRPr="0085575A">
              <w:rPr>
                <w:i/>
                <w:sz w:val="16"/>
                <w:szCs w:val="16"/>
              </w:rPr>
              <w:t xml:space="preserve"> mellifera</w:t>
            </w:r>
          </w:p>
        </w:tc>
        <w:tc>
          <w:tcPr>
            <w:tcW w:w="1112" w:type="dxa"/>
          </w:tcPr>
          <w:p w14:paraId="1FF3BB78" w14:textId="16E29AC8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46BB825" w14:textId="383D0FC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3843D3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32CE4F5" w14:textId="229629B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C586883" w14:textId="75CC4C3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69044B8" w14:textId="77777777" w:rsidTr="00F45AB4">
        <w:tc>
          <w:tcPr>
            <w:tcW w:w="1668" w:type="dxa"/>
          </w:tcPr>
          <w:p w14:paraId="0786F74F" w14:textId="7891F1B4" w:rsidR="00960C6A" w:rsidRDefault="00960C6A" w:rsidP="00960C6A">
            <w:pPr>
              <w:rPr>
                <w:sz w:val="16"/>
                <w:szCs w:val="16"/>
              </w:rPr>
            </w:pPr>
            <w:r w:rsidRPr="004C54E4">
              <w:rPr>
                <w:sz w:val="16"/>
                <w:szCs w:val="16"/>
              </w:rPr>
              <w:t xml:space="preserve">Monomorium </w:t>
            </w:r>
            <w:proofErr w:type="spellStart"/>
            <w:r w:rsidRPr="004C54E4">
              <w:rPr>
                <w:sz w:val="16"/>
                <w:szCs w:val="16"/>
              </w:rPr>
              <w:t>pharaonis</w:t>
            </w:r>
            <w:proofErr w:type="spellEnd"/>
          </w:p>
        </w:tc>
        <w:tc>
          <w:tcPr>
            <w:tcW w:w="1701" w:type="dxa"/>
          </w:tcPr>
          <w:p w14:paraId="5FCA5236" w14:textId="1C98CFA1" w:rsidR="00960C6A" w:rsidRDefault="00960C6A" w:rsidP="00960C6A">
            <w:pPr>
              <w:rPr>
                <w:i/>
                <w:sz w:val="16"/>
                <w:szCs w:val="16"/>
              </w:rPr>
            </w:pPr>
            <w:r w:rsidRPr="004C54E4">
              <w:rPr>
                <w:i/>
                <w:sz w:val="16"/>
                <w:szCs w:val="16"/>
              </w:rPr>
              <w:t xml:space="preserve">Monomorium </w:t>
            </w:r>
            <w:proofErr w:type="spellStart"/>
            <w:r w:rsidRPr="004C54E4">
              <w:rPr>
                <w:i/>
                <w:sz w:val="16"/>
                <w:szCs w:val="16"/>
              </w:rPr>
              <w:t>pharaonis</w:t>
            </w:r>
            <w:proofErr w:type="spellEnd"/>
          </w:p>
        </w:tc>
        <w:tc>
          <w:tcPr>
            <w:tcW w:w="1112" w:type="dxa"/>
          </w:tcPr>
          <w:p w14:paraId="6FC0CA84" w14:textId="2971ECB3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2260F2E" w14:textId="3995C7C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92140D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BC12583" w14:textId="421E14C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BC8EF47" w14:textId="1710F1D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313E7D7" w14:textId="77777777" w:rsidTr="00F45AB4">
        <w:tc>
          <w:tcPr>
            <w:tcW w:w="1668" w:type="dxa"/>
          </w:tcPr>
          <w:p w14:paraId="1EC9CABD" w14:textId="1335DC33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M. </w:t>
            </w:r>
            <w:proofErr w:type="spellStart"/>
            <w:r w:rsidRPr="004C54E4">
              <w:rPr>
                <w:sz w:val="16"/>
                <w:szCs w:val="16"/>
              </w:rPr>
              <w:t>pharaonis</w:t>
            </w:r>
            <w:proofErr w:type="spellEnd"/>
          </w:p>
        </w:tc>
        <w:tc>
          <w:tcPr>
            <w:tcW w:w="1701" w:type="dxa"/>
          </w:tcPr>
          <w:p w14:paraId="3E736A29" w14:textId="72145918" w:rsidR="00960C6A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M. </w:t>
            </w:r>
            <w:proofErr w:type="spellStart"/>
            <w:r w:rsidRPr="004C54E4">
              <w:rPr>
                <w:i/>
                <w:sz w:val="16"/>
                <w:szCs w:val="16"/>
              </w:rPr>
              <w:t>pharaonis</w:t>
            </w:r>
            <w:proofErr w:type="spellEnd"/>
          </w:p>
        </w:tc>
        <w:tc>
          <w:tcPr>
            <w:tcW w:w="1112" w:type="dxa"/>
          </w:tcPr>
          <w:p w14:paraId="6CBC74E4" w14:textId="6487B323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4DD5268" w14:textId="00197D4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9AF11C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C491F3D" w14:textId="6CE7AF8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C401FE2" w14:textId="0F46E595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5553879" w14:textId="77777777" w:rsidTr="00F45AB4">
        <w:tc>
          <w:tcPr>
            <w:tcW w:w="1668" w:type="dxa"/>
          </w:tcPr>
          <w:p w14:paraId="1678658B" w14:textId="502A4061" w:rsidR="00960C6A" w:rsidRPr="004C54E4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 </w:t>
            </w:r>
            <w:proofErr w:type="spellStart"/>
            <w:r w:rsidRPr="004C54E4">
              <w:rPr>
                <w:sz w:val="16"/>
                <w:szCs w:val="16"/>
              </w:rPr>
              <w:t>pharaonis</w:t>
            </w:r>
            <w:proofErr w:type="spellEnd"/>
          </w:p>
        </w:tc>
        <w:tc>
          <w:tcPr>
            <w:tcW w:w="1701" w:type="dxa"/>
          </w:tcPr>
          <w:p w14:paraId="23DC40B1" w14:textId="6893D741" w:rsidR="00960C6A" w:rsidRPr="004C54E4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M. </w:t>
            </w:r>
            <w:proofErr w:type="spellStart"/>
            <w:r w:rsidRPr="004C54E4">
              <w:rPr>
                <w:i/>
                <w:sz w:val="16"/>
                <w:szCs w:val="16"/>
              </w:rPr>
              <w:t>pharaonis</w:t>
            </w:r>
            <w:proofErr w:type="spellEnd"/>
          </w:p>
        </w:tc>
        <w:tc>
          <w:tcPr>
            <w:tcW w:w="1112" w:type="dxa"/>
          </w:tcPr>
          <w:p w14:paraId="53AA8CCF" w14:textId="784F5504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0E8B81E" w14:textId="2DE24425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AEC255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061A7FE" w14:textId="5C5D101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D767AE3" w14:textId="793E20B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56DA3B8" w14:textId="77777777" w:rsidTr="00F45AB4">
        <w:tc>
          <w:tcPr>
            <w:tcW w:w="1668" w:type="dxa"/>
          </w:tcPr>
          <w:p w14:paraId="251E8264" w14:textId="6505A5BA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6C6952">
              <w:rPr>
                <w:sz w:val="16"/>
                <w:szCs w:val="16"/>
              </w:rPr>
              <w:t>Solenopsis</w:t>
            </w:r>
            <w:proofErr w:type="spellEnd"/>
            <w:r w:rsidRPr="006C6952">
              <w:rPr>
                <w:sz w:val="16"/>
                <w:szCs w:val="16"/>
              </w:rPr>
              <w:t xml:space="preserve"> </w:t>
            </w:r>
            <w:proofErr w:type="spellStart"/>
            <w:r w:rsidRPr="006C6952">
              <w:rPr>
                <w:sz w:val="16"/>
                <w:szCs w:val="16"/>
              </w:rPr>
              <w:t>invicta</w:t>
            </w:r>
            <w:proofErr w:type="spellEnd"/>
          </w:p>
        </w:tc>
        <w:tc>
          <w:tcPr>
            <w:tcW w:w="1701" w:type="dxa"/>
          </w:tcPr>
          <w:p w14:paraId="1E7CECF4" w14:textId="1EE789ED" w:rsidR="00960C6A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6C6952">
              <w:rPr>
                <w:i/>
                <w:sz w:val="16"/>
                <w:szCs w:val="16"/>
              </w:rPr>
              <w:t>Solenopsis</w:t>
            </w:r>
            <w:proofErr w:type="spellEnd"/>
            <w:r w:rsidRPr="006C6952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6C6952">
              <w:rPr>
                <w:i/>
                <w:sz w:val="16"/>
                <w:szCs w:val="16"/>
              </w:rPr>
              <w:t>invicta</w:t>
            </w:r>
            <w:proofErr w:type="spellEnd"/>
          </w:p>
        </w:tc>
        <w:tc>
          <w:tcPr>
            <w:tcW w:w="1112" w:type="dxa"/>
          </w:tcPr>
          <w:p w14:paraId="399B1014" w14:textId="11B46311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CC49507" w14:textId="5F7AADDA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C95E52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D846760" w14:textId="006C713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B7EAADC" w14:textId="5B402FD5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F05480B" w14:textId="77777777" w:rsidTr="00F45AB4">
        <w:tc>
          <w:tcPr>
            <w:tcW w:w="1668" w:type="dxa"/>
          </w:tcPr>
          <w:p w14:paraId="38336310" w14:textId="223E67CD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S. </w:t>
            </w:r>
            <w:proofErr w:type="spellStart"/>
            <w:r>
              <w:rPr>
                <w:sz w:val="16"/>
                <w:szCs w:val="16"/>
              </w:rPr>
              <w:t>invicta</w:t>
            </w:r>
            <w:proofErr w:type="spellEnd"/>
          </w:p>
        </w:tc>
        <w:tc>
          <w:tcPr>
            <w:tcW w:w="1701" w:type="dxa"/>
          </w:tcPr>
          <w:p w14:paraId="266C3E39" w14:textId="3CB4797D" w:rsidR="00960C6A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S. </w:t>
            </w:r>
            <w:proofErr w:type="spellStart"/>
            <w:r w:rsidRPr="006C6952">
              <w:rPr>
                <w:i/>
                <w:sz w:val="16"/>
                <w:szCs w:val="16"/>
              </w:rPr>
              <w:t>invicta</w:t>
            </w:r>
            <w:proofErr w:type="spellEnd"/>
          </w:p>
        </w:tc>
        <w:tc>
          <w:tcPr>
            <w:tcW w:w="1112" w:type="dxa"/>
          </w:tcPr>
          <w:p w14:paraId="219BC948" w14:textId="53DAE93D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08587F3" w14:textId="4877EAF3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DBD695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67F1661" w14:textId="3B7D5926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48A7709" w14:textId="52D1DDB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9B731DE" w14:textId="77777777" w:rsidTr="00F45AB4">
        <w:tc>
          <w:tcPr>
            <w:tcW w:w="1668" w:type="dxa"/>
          </w:tcPr>
          <w:p w14:paraId="6B63E1B8" w14:textId="050DE15C" w:rsidR="00960C6A" w:rsidRPr="006C6952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 </w:t>
            </w:r>
            <w:proofErr w:type="spellStart"/>
            <w:r w:rsidRPr="006C6952">
              <w:rPr>
                <w:sz w:val="16"/>
                <w:szCs w:val="16"/>
              </w:rPr>
              <w:t>invicta</w:t>
            </w:r>
            <w:proofErr w:type="spellEnd"/>
          </w:p>
        </w:tc>
        <w:tc>
          <w:tcPr>
            <w:tcW w:w="1701" w:type="dxa"/>
          </w:tcPr>
          <w:p w14:paraId="71D74926" w14:textId="7A21A83D" w:rsidR="00960C6A" w:rsidRPr="006C6952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S.</w:t>
            </w:r>
            <w:r w:rsidRPr="006C6952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6C6952">
              <w:rPr>
                <w:i/>
                <w:sz w:val="16"/>
                <w:szCs w:val="16"/>
              </w:rPr>
              <w:t>invicta</w:t>
            </w:r>
            <w:proofErr w:type="spellEnd"/>
          </w:p>
        </w:tc>
        <w:tc>
          <w:tcPr>
            <w:tcW w:w="1112" w:type="dxa"/>
          </w:tcPr>
          <w:p w14:paraId="6B1E3A00" w14:textId="4F605B2D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1A4144E" w14:textId="5833D0A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EABA30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999B083" w14:textId="56D89DB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81571AF" w14:textId="4F264EE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74A3A15" w14:textId="77777777" w:rsidTr="00F45AB4">
        <w:tc>
          <w:tcPr>
            <w:tcW w:w="1668" w:type="dxa"/>
          </w:tcPr>
          <w:p w14:paraId="1F26C58F" w14:textId="35A6E1F4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340C94">
              <w:rPr>
                <w:sz w:val="16"/>
                <w:szCs w:val="16"/>
              </w:rPr>
              <w:t>Chuviridae</w:t>
            </w:r>
            <w:proofErr w:type="spellEnd"/>
          </w:p>
        </w:tc>
        <w:tc>
          <w:tcPr>
            <w:tcW w:w="1701" w:type="dxa"/>
          </w:tcPr>
          <w:p w14:paraId="2D75B32D" w14:textId="0451729A" w:rsidR="00960C6A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340C94">
              <w:rPr>
                <w:i/>
                <w:sz w:val="16"/>
                <w:szCs w:val="16"/>
              </w:rPr>
              <w:t>Chuviridae</w:t>
            </w:r>
            <w:proofErr w:type="spellEnd"/>
          </w:p>
        </w:tc>
        <w:tc>
          <w:tcPr>
            <w:tcW w:w="1112" w:type="dxa"/>
          </w:tcPr>
          <w:p w14:paraId="17678FFB" w14:textId="59C88DA5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B0B405C" w14:textId="0BAE4904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9B101C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69D3E87" w14:textId="3833E86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9748CCC" w14:textId="3A67C256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57A4493" w14:textId="77777777" w:rsidTr="00F45AB4">
        <w:tc>
          <w:tcPr>
            <w:tcW w:w="1668" w:type="dxa"/>
          </w:tcPr>
          <w:p w14:paraId="74AD341A" w14:textId="51A5331D" w:rsidR="00960C6A" w:rsidRDefault="00960C6A" w:rsidP="00960C6A">
            <w:pPr>
              <w:rPr>
                <w:sz w:val="16"/>
                <w:szCs w:val="16"/>
              </w:rPr>
            </w:pPr>
            <w:r w:rsidRPr="00BC2783">
              <w:rPr>
                <w:sz w:val="16"/>
                <w:szCs w:val="16"/>
              </w:rPr>
              <w:t>Flaviviridae</w:t>
            </w:r>
          </w:p>
        </w:tc>
        <w:tc>
          <w:tcPr>
            <w:tcW w:w="1701" w:type="dxa"/>
          </w:tcPr>
          <w:p w14:paraId="33B4BE1C" w14:textId="1EBD4B8C" w:rsidR="00960C6A" w:rsidRDefault="00960C6A" w:rsidP="00960C6A">
            <w:pPr>
              <w:rPr>
                <w:i/>
                <w:sz w:val="16"/>
                <w:szCs w:val="16"/>
              </w:rPr>
            </w:pPr>
            <w:r w:rsidRPr="00BC2783">
              <w:rPr>
                <w:i/>
                <w:sz w:val="16"/>
                <w:szCs w:val="16"/>
              </w:rPr>
              <w:t>Flaviviridae</w:t>
            </w:r>
          </w:p>
        </w:tc>
        <w:tc>
          <w:tcPr>
            <w:tcW w:w="1112" w:type="dxa"/>
          </w:tcPr>
          <w:p w14:paraId="37EE0AF8" w14:textId="4E8A8984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2279AEB" w14:textId="39972DF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46F068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2597A9A" w14:textId="77CA421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DC12376" w14:textId="2555D6B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384D44B" w14:textId="77777777" w:rsidTr="00F45AB4">
        <w:tc>
          <w:tcPr>
            <w:tcW w:w="1668" w:type="dxa"/>
          </w:tcPr>
          <w:p w14:paraId="25028722" w14:textId="78C4B52C" w:rsidR="00960C6A" w:rsidRPr="00340C94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BC2783">
              <w:rPr>
                <w:sz w:val="16"/>
                <w:szCs w:val="16"/>
              </w:rPr>
              <w:t>Picornavirales</w:t>
            </w:r>
            <w:proofErr w:type="spellEnd"/>
          </w:p>
        </w:tc>
        <w:tc>
          <w:tcPr>
            <w:tcW w:w="1701" w:type="dxa"/>
          </w:tcPr>
          <w:p w14:paraId="6D06E37D" w14:textId="6E06B883" w:rsidR="00960C6A" w:rsidRPr="00340C94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BC2783">
              <w:rPr>
                <w:i/>
                <w:sz w:val="16"/>
                <w:szCs w:val="16"/>
              </w:rPr>
              <w:t>Picornavirales</w:t>
            </w:r>
            <w:proofErr w:type="spellEnd"/>
          </w:p>
        </w:tc>
        <w:tc>
          <w:tcPr>
            <w:tcW w:w="1112" w:type="dxa"/>
          </w:tcPr>
          <w:p w14:paraId="3C521ED5" w14:textId="6F2F90BC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575A4ED" w14:textId="691A7E58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D44DFE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64D9507" w14:textId="386DF6B2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95B02BC" w14:textId="6D9DE6C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7CF3FCC" w14:textId="77777777" w:rsidTr="00F45AB4">
        <w:tc>
          <w:tcPr>
            <w:tcW w:w="1668" w:type="dxa"/>
          </w:tcPr>
          <w:p w14:paraId="269BA037" w14:textId="6CEC4759" w:rsidR="00960C6A" w:rsidRPr="00BC2783" w:rsidRDefault="00960C6A" w:rsidP="00960C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</w:t>
            </w:r>
            <w:r w:rsidRPr="00E55133">
              <w:rPr>
                <w:sz w:val="16"/>
                <w:szCs w:val="16"/>
              </w:rPr>
              <w:t>ononegavirales</w:t>
            </w:r>
            <w:proofErr w:type="spellEnd"/>
          </w:p>
        </w:tc>
        <w:tc>
          <w:tcPr>
            <w:tcW w:w="1701" w:type="dxa"/>
          </w:tcPr>
          <w:p w14:paraId="3B5E2A42" w14:textId="4A4303A7" w:rsidR="00960C6A" w:rsidRPr="00BC2783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M</w:t>
            </w:r>
            <w:r w:rsidRPr="00E55133">
              <w:rPr>
                <w:i/>
                <w:sz w:val="16"/>
                <w:szCs w:val="16"/>
              </w:rPr>
              <w:t>ononegavirales</w:t>
            </w:r>
            <w:proofErr w:type="spellEnd"/>
          </w:p>
        </w:tc>
        <w:tc>
          <w:tcPr>
            <w:tcW w:w="1112" w:type="dxa"/>
          </w:tcPr>
          <w:p w14:paraId="2687FC5F" w14:textId="1D1F1A95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9E98C8C" w14:textId="5DAA36A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FC1AE0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43D195A" w14:textId="65FF9BE0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7028C5B" w14:textId="1A0BE035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8826A83" w14:textId="77777777" w:rsidTr="00F45AB4">
        <w:tc>
          <w:tcPr>
            <w:tcW w:w="1668" w:type="dxa"/>
          </w:tcPr>
          <w:p w14:paraId="4A13E541" w14:textId="6314E606" w:rsidR="00960C6A" w:rsidRPr="00BC2783" w:rsidRDefault="00960C6A" w:rsidP="00960C6A">
            <w:pPr>
              <w:rPr>
                <w:sz w:val="16"/>
                <w:szCs w:val="16"/>
              </w:rPr>
            </w:pPr>
            <w:r w:rsidRPr="00E55133">
              <w:rPr>
                <w:sz w:val="16"/>
                <w:szCs w:val="16"/>
              </w:rPr>
              <w:t>Orthomyxoviridae</w:t>
            </w:r>
          </w:p>
        </w:tc>
        <w:tc>
          <w:tcPr>
            <w:tcW w:w="1701" w:type="dxa"/>
          </w:tcPr>
          <w:p w14:paraId="784EBE1C" w14:textId="4DC87BB8" w:rsidR="00960C6A" w:rsidRPr="00BC2783" w:rsidRDefault="00960C6A" w:rsidP="00960C6A">
            <w:pPr>
              <w:rPr>
                <w:i/>
                <w:sz w:val="16"/>
                <w:szCs w:val="16"/>
              </w:rPr>
            </w:pPr>
            <w:r w:rsidRPr="00E55133">
              <w:rPr>
                <w:i/>
                <w:sz w:val="16"/>
                <w:szCs w:val="16"/>
              </w:rPr>
              <w:t>Orthomyxoviridae</w:t>
            </w:r>
          </w:p>
        </w:tc>
        <w:tc>
          <w:tcPr>
            <w:tcW w:w="1112" w:type="dxa"/>
          </w:tcPr>
          <w:p w14:paraId="7FE0391F" w14:textId="544F2C26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7FC4B54" w14:textId="54A50015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4E2B31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7FDC145" w14:textId="5901139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CEC18DC" w14:textId="195AAD7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1B76B67" w14:textId="77777777" w:rsidTr="00F45AB4">
        <w:tc>
          <w:tcPr>
            <w:tcW w:w="1668" w:type="dxa"/>
          </w:tcPr>
          <w:p w14:paraId="2271FAD7" w14:textId="2CC4A41F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E55133">
              <w:rPr>
                <w:sz w:val="16"/>
                <w:szCs w:val="16"/>
              </w:rPr>
              <w:t>Arenaviridae</w:t>
            </w:r>
            <w:proofErr w:type="spellEnd"/>
          </w:p>
        </w:tc>
        <w:tc>
          <w:tcPr>
            <w:tcW w:w="1701" w:type="dxa"/>
          </w:tcPr>
          <w:p w14:paraId="09B0C527" w14:textId="369C76B1" w:rsidR="00960C6A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E55133">
              <w:rPr>
                <w:i/>
                <w:sz w:val="16"/>
                <w:szCs w:val="16"/>
              </w:rPr>
              <w:t>Arenaviridae</w:t>
            </w:r>
            <w:proofErr w:type="spellEnd"/>
          </w:p>
        </w:tc>
        <w:tc>
          <w:tcPr>
            <w:tcW w:w="1112" w:type="dxa"/>
          </w:tcPr>
          <w:p w14:paraId="5D8821BD" w14:textId="3B216495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A832ED2" w14:textId="46BDFEAE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5A7FBF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87B009D" w14:textId="01E03F7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1D3497F" w14:textId="12F075EE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C55B5DE" w14:textId="77777777" w:rsidTr="00F45AB4">
        <w:tc>
          <w:tcPr>
            <w:tcW w:w="1668" w:type="dxa"/>
          </w:tcPr>
          <w:p w14:paraId="2CBF4E9D" w14:textId="602013D9" w:rsidR="00960C6A" w:rsidRPr="00E55133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9800E6">
              <w:rPr>
                <w:sz w:val="16"/>
                <w:szCs w:val="16"/>
              </w:rPr>
              <w:t>Ophioviridae</w:t>
            </w:r>
            <w:proofErr w:type="spellEnd"/>
          </w:p>
        </w:tc>
        <w:tc>
          <w:tcPr>
            <w:tcW w:w="1701" w:type="dxa"/>
          </w:tcPr>
          <w:p w14:paraId="4237B7A0" w14:textId="10016D27" w:rsidR="00960C6A" w:rsidRPr="00E55133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9800E6">
              <w:rPr>
                <w:i/>
                <w:sz w:val="16"/>
                <w:szCs w:val="16"/>
              </w:rPr>
              <w:t>Ophioviridae</w:t>
            </w:r>
            <w:proofErr w:type="spellEnd"/>
          </w:p>
        </w:tc>
        <w:tc>
          <w:tcPr>
            <w:tcW w:w="1112" w:type="dxa"/>
          </w:tcPr>
          <w:p w14:paraId="6E8C3FC0" w14:textId="23F0560C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576A5A9" w14:textId="2DE8E4EF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3BDF01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8B00523" w14:textId="5AA37B84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3C1C957" w14:textId="4CC656DC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7468F7F" w14:textId="77777777" w:rsidTr="00F45AB4">
        <w:tc>
          <w:tcPr>
            <w:tcW w:w="1668" w:type="dxa"/>
          </w:tcPr>
          <w:p w14:paraId="48C03F7F" w14:textId="67B609D3" w:rsidR="00960C6A" w:rsidRPr="00E55133" w:rsidRDefault="00960C6A" w:rsidP="00960C6A">
            <w:pPr>
              <w:rPr>
                <w:sz w:val="16"/>
                <w:szCs w:val="16"/>
              </w:rPr>
            </w:pPr>
            <w:r w:rsidRPr="00ED5CFD">
              <w:rPr>
                <w:sz w:val="16"/>
                <w:szCs w:val="16"/>
              </w:rPr>
              <w:t>Gerridae</w:t>
            </w:r>
          </w:p>
        </w:tc>
        <w:tc>
          <w:tcPr>
            <w:tcW w:w="1701" w:type="dxa"/>
          </w:tcPr>
          <w:p w14:paraId="1250D9E2" w14:textId="227D64D6" w:rsidR="00960C6A" w:rsidRPr="00E55133" w:rsidRDefault="00960C6A" w:rsidP="00960C6A">
            <w:pPr>
              <w:rPr>
                <w:i/>
                <w:sz w:val="16"/>
                <w:szCs w:val="16"/>
              </w:rPr>
            </w:pPr>
            <w:r w:rsidRPr="00ED5CFD">
              <w:rPr>
                <w:i/>
                <w:sz w:val="16"/>
                <w:szCs w:val="16"/>
              </w:rPr>
              <w:t>Gerridae</w:t>
            </w:r>
          </w:p>
        </w:tc>
        <w:tc>
          <w:tcPr>
            <w:tcW w:w="1112" w:type="dxa"/>
          </w:tcPr>
          <w:p w14:paraId="42C37869" w14:textId="67731640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FEF2EA8" w14:textId="6FFF22F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5DDCD0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9106CBF" w14:textId="29EC5C68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628D37F" w14:textId="6BA1C823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115DA04" w14:textId="77777777" w:rsidTr="00F45AB4">
        <w:tc>
          <w:tcPr>
            <w:tcW w:w="1668" w:type="dxa"/>
          </w:tcPr>
          <w:p w14:paraId="01F8BB1E" w14:textId="62834C6C" w:rsidR="00960C6A" w:rsidRPr="009800E6" w:rsidRDefault="00960C6A" w:rsidP="00960C6A">
            <w:pPr>
              <w:rPr>
                <w:sz w:val="16"/>
                <w:szCs w:val="16"/>
              </w:rPr>
            </w:pPr>
            <w:r w:rsidRPr="00AE6C2B">
              <w:rPr>
                <w:sz w:val="16"/>
                <w:szCs w:val="16"/>
              </w:rPr>
              <w:t>Culicidae</w:t>
            </w:r>
          </w:p>
        </w:tc>
        <w:tc>
          <w:tcPr>
            <w:tcW w:w="1701" w:type="dxa"/>
          </w:tcPr>
          <w:p w14:paraId="3E2F25CC" w14:textId="412D0FAD" w:rsidR="00960C6A" w:rsidRPr="009800E6" w:rsidRDefault="00960C6A" w:rsidP="00960C6A">
            <w:pPr>
              <w:rPr>
                <w:i/>
                <w:sz w:val="16"/>
                <w:szCs w:val="16"/>
              </w:rPr>
            </w:pPr>
            <w:r w:rsidRPr="00AE6C2B">
              <w:rPr>
                <w:i/>
                <w:sz w:val="16"/>
                <w:szCs w:val="16"/>
              </w:rPr>
              <w:t>Culicidae</w:t>
            </w:r>
          </w:p>
        </w:tc>
        <w:tc>
          <w:tcPr>
            <w:tcW w:w="1112" w:type="dxa"/>
          </w:tcPr>
          <w:p w14:paraId="31C9C9EC" w14:textId="5BB01FA0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5541FCE" w14:textId="3887D60F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754D6B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CBECD46" w14:textId="4E2BD44A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ED5F49C" w14:textId="027C08B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47314A4" w14:textId="77777777" w:rsidTr="00F45AB4">
        <w:tc>
          <w:tcPr>
            <w:tcW w:w="1668" w:type="dxa"/>
          </w:tcPr>
          <w:p w14:paraId="62303D1B" w14:textId="1523C6FD" w:rsidR="00960C6A" w:rsidRPr="00ED5CFD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C06B43">
              <w:rPr>
                <w:sz w:val="16"/>
                <w:szCs w:val="16"/>
              </w:rPr>
              <w:t>Picornavirales</w:t>
            </w:r>
            <w:proofErr w:type="spellEnd"/>
          </w:p>
        </w:tc>
        <w:tc>
          <w:tcPr>
            <w:tcW w:w="1701" w:type="dxa"/>
          </w:tcPr>
          <w:p w14:paraId="6FA51623" w14:textId="3FF3B9E4" w:rsidR="00960C6A" w:rsidRPr="00ED5CFD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C06B43">
              <w:rPr>
                <w:i/>
                <w:sz w:val="16"/>
                <w:szCs w:val="16"/>
              </w:rPr>
              <w:t>Picornavirales</w:t>
            </w:r>
            <w:proofErr w:type="spellEnd"/>
          </w:p>
        </w:tc>
        <w:tc>
          <w:tcPr>
            <w:tcW w:w="1112" w:type="dxa"/>
          </w:tcPr>
          <w:p w14:paraId="2B4F3B0C" w14:textId="21BBB2B1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998F86E" w14:textId="6B67AC59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C7F48D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A1B02E7" w14:textId="034BB7F1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94B2FBC" w14:textId="0ADC486F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4C36BA3" w14:textId="77777777" w:rsidTr="00F45AB4">
        <w:tc>
          <w:tcPr>
            <w:tcW w:w="1668" w:type="dxa"/>
          </w:tcPr>
          <w:p w14:paraId="4F16A0A3" w14:textId="2CAB2149" w:rsidR="00960C6A" w:rsidRPr="00AE6C2B" w:rsidRDefault="00960C6A" w:rsidP="00960C6A">
            <w:pPr>
              <w:rPr>
                <w:sz w:val="16"/>
                <w:szCs w:val="16"/>
              </w:rPr>
            </w:pPr>
            <w:r w:rsidRPr="001F10BE">
              <w:rPr>
                <w:sz w:val="16"/>
                <w:szCs w:val="16"/>
              </w:rPr>
              <w:t>TAp63alpha</w:t>
            </w:r>
          </w:p>
        </w:tc>
        <w:tc>
          <w:tcPr>
            <w:tcW w:w="1701" w:type="dxa"/>
          </w:tcPr>
          <w:p w14:paraId="321D7059" w14:textId="03E7E0ED" w:rsidR="00960C6A" w:rsidRPr="00AE6C2B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TAp63</w:t>
            </w:r>
            <w:r w:rsidRPr="004771D9">
              <w:rPr>
                <w:bCs/>
                <w:sz w:val="16"/>
                <w:szCs w:val="16"/>
              </w:rPr>
              <w:t>α</w:t>
            </w:r>
          </w:p>
        </w:tc>
        <w:tc>
          <w:tcPr>
            <w:tcW w:w="1112" w:type="dxa"/>
          </w:tcPr>
          <w:p w14:paraId="2E6BC5B9" w14:textId="71AC8BBB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78D174E" w14:textId="3FD3806D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AC4080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D7464E2" w14:textId="2FF2A59D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54F0D71" w14:textId="0AC8424B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6331697" w14:textId="77777777" w:rsidTr="00F45AB4">
        <w:tc>
          <w:tcPr>
            <w:tcW w:w="1668" w:type="dxa"/>
          </w:tcPr>
          <w:p w14:paraId="527538A4" w14:textId="6D65AD32" w:rsidR="00960C6A" w:rsidRPr="001F10BE" w:rsidRDefault="00960C6A" w:rsidP="00960C6A">
            <w:pPr>
              <w:rPr>
                <w:sz w:val="16"/>
                <w:szCs w:val="16"/>
              </w:rPr>
            </w:pPr>
            <w:r w:rsidRPr="0067532D">
              <w:rPr>
                <w:sz w:val="16"/>
                <w:szCs w:val="16"/>
              </w:rPr>
              <w:t>alpha8beta1</w:t>
            </w:r>
          </w:p>
        </w:tc>
        <w:tc>
          <w:tcPr>
            <w:tcW w:w="1701" w:type="dxa"/>
          </w:tcPr>
          <w:p w14:paraId="760AD8E5" w14:textId="013F62E6" w:rsidR="00960C6A" w:rsidRDefault="00960C6A" w:rsidP="00960C6A">
            <w:pPr>
              <w:rPr>
                <w:sz w:val="16"/>
                <w:szCs w:val="16"/>
              </w:rPr>
            </w:pPr>
            <w:r w:rsidRPr="0067532D">
              <w:rPr>
                <w:sz w:val="16"/>
                <w:szCs w:val="16"/>
              </w:rPr>
              <w:t>α8β1</w:t>
            </w:r>
          </w:p>
        </w:tc>
        <w:tc>
          <w:tcPr>
            <w:tcW w:w="1112" w:type="dxa"/>
          </w:tcPr>
          <w:p w14:paraId="192FC9EC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962189B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356E32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75517C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67DE12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52DDADA" w14:textId="77777777" w:rsidTr="00F45AB4">
        <w:tc>
          <w:tcPr>
            <w:tcW w:w="1668" w:type="dxa"/>
          </w:tcPr>
          <w:p w14:paraId="0F301042" w14:textId="5F9F565B" w:rsidR="00960C6A" w:rsidRPr="001F10BE" w:rsidRDefault="00960C6A" w:rsidP="00960C6A">
            <w:pPr>
              <w:rPr>
                <w:sz w:val="16"/>
                <w:szCs w:val="16"/>
              </w:rPr>
            </w:pPr>
            <w:r w:rsidRPr="00AA4A74">
              <w:rPr>
                <w:sz w:val="16"/>
                <w:szCs w:val="16"/>
              </w:rPr>
              <w:t xml:space="preserve">Drosophila </w:t>
            </w:r>
            <w:proofErr w:type="spellStart"/>
            <w:r w:rsidRPr="00AA4A74">
              <w:rPr>
                <w:sz w:val="16"/>
                <w:szCs w:val="16"/>
              </w:rPr>
              <w:t>mauritiana</w:t>
            </w:r>
            <w:proofErr w:type="spellEnd"/>
          </w:p>
        </w:tc>
        <w:tc>
          <w:tcPr>
            <w:tcW w:w="1701" w:type="dxa"/>
          </w:tcPr>
          <w:p w14:paraId="41EC63B5" w14:textId="426D1FA0" w:rsidR="00960C6A" w:rsidRDefault="00960C6A" w:rsidP="00960C6A">
            <w:pPr>
              <w:rPr>
                <w:sz w:val="16"/>
                <w:szCs w:val="16"/>
              </w:rPr>
            </w:pPr>
            <w:r w:rsidRPr="00AA4A74">
              <w:rPr>
                <w:i/>
                <w:sz w:val="16"/>
                <w:szCs w:val="16"/>
              </w:rPr>
              <w:t xml:space="preserve">Drosophila </w:t>
            </w:r>
            <w:proofErr w:type="spellStart"/>
            <w:r w:rsidRPr="00AA4A74">
              <w:rPr>
                <w:i/>
                <w:sz w:val="16"/>
                <w:szCs w:val="16"/>
              </w:rPr>
              <w:t>mauritiana</w:t>
            </w:r>
            <w:proofErr w:type="spellEnd"/>
          </w:p>
        </w:tc>
        <w:tc>
          <w:tcPr>
            <w:tcW w:w="1112" w:type="dxa"/>
          </w:tcPr>
          <w:p w14:paraId="24B9E548" w14:textId="6F63092D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A9DBC6C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05236B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D0A5FF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20FDA1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BEE9753" w14:textId="77777777" w:rsidTr="00F45AB4">
        <w:tc>
          <w:tcPr>
            <w:tcW w:w="1668" w:type="dxa"/>
          </w:tcPr>
          <w:p w14:paraId="73E95D29" w14:textId="2542D414" w:rsidR="00960C6A" w:rsidRPr="0067532D" w:rsidRDefault="00960C6A" w:rsidP="00960C6A">
            <w:pPr>
              <w:rPr>
                <w:sz w:val="16"/>
                <w:szCs w:val="16"/>
              </w:rPr>
            </w:pPr>
            <w:r w:rsidRPr="004042D5">
              <w:rPr>
                <w:sz w:val="16"/>
                <w:szCs w:val="16"/>
              </w:rPr>
              <w:t>mariner/Tc1</w:t>
            </w:r>
          </w:p>
        </w:tc>
        <w:tc>
          <w:tcPr>
            <w:tcW w:w="1701" w:type="dxa"/>
          </w:tcPr>
          <w:p w14:paraId="5AA7F032" w14:textId="09C9773D" w:rsidR="00960C6A" w:rsidRPr="00AA4A74" w:rsidRDefault="00960C6A" w:rsidP="00960C6A">
            <w:pPr>
              <w:rPr>
                <w:i/>
                <w:sz w:val="16"/>
                <w:szCs w:val="16"/>
              </w:rPr>
            </w:pPr>
            <w:r w:rsidRPr="004042D5">
              <w:rPr>
                <w:i/>
                <w:sz w:val="16"/>
                <w:szCs w:val="16"/>
              </w:rPr>
              <w:t>mariner/Tc1</w:t>
            </w:r>
          </w:p>
        </w:tc>
        <w:tc>
          <w:tcPr>
            <w:tcW w:w="1112" w:type="dxa"/>
          </w:tcPr>
          <w:p w14:paraId="77B68334" w14:textId="67D388AF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FD46850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2B299C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8C35E6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A08BAA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81BBBF1" w14:textId="77777777" w:rsidTr="00F45AB4">
        <w:tc>
          <w:tcPr>
            <w:tcW w:w="1668" w:type="dxa"/>
          </w:tcPr>
          <w:p w14:paraId="56B9BD00" w14:textId="6EFFF345" w:rsidR="00960C6A" w:rsidRPr="0067532D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e-Life</w:t>
            </w:r>
          </w:p>
        </w:tc>
        <w:tc>
          <w:tcPr>
            <w:tcW w:w="1701" w:type="dxa"/>
          </w:tcPr>
          <w:p w14:paraId="2E94A036" w14:textId="528DFD9C" w:rsidR="00960C6A" w:rsidRPr="004042D5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655ACE">
              <w:rPr>
                <w:i/>
                <w:sz w:val="16"/>
                <w:szCs w:val="16"/>
              </w:rPr>
              <w:t>eLife</w:t>
            </w:r>
            <w:proofErr w:type="spellEnd"/>
          </w:p>
        </w:tc>
        <w:tc>
          <w:tcPr>
            <w:tcW w:w="1112" w:type="dxa"/>
          </w:tcPr>
          <w:p w14:paraId="16D31116" w14:textId="42241380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741445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A4327D3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D5B914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CE169D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EA76D5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FD89FDD" w14:textId="77777777" w:rsidTr="00F45AB4">
        <w:tc>
          <w:tcPr>
            <w:tcW w:w="1668" w:type="dxa"/>
          </w:tcPr>
          <w:p w14:paraId="588F445F" w14:textId="33BA5853" w:rsidR="00960C6A" w:rsidRPr="0067532D" w:rsidRDefault="00960C6A" w:rsidP="00960C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Axl</w:t>
            </w:r>
            <w:proofErr w:type="spellEnd"/>
            <w:r>
              <w:rPr>
                <w:sz w:val="16"/>
                <w:szCs w:val="16"/>
              </w:rPr>
              <w:t>+</w:t>
            </w:r>
          </w:p>
        </w:tc>
        <w:tc>
          <w:tcPr>
            <w:tcW w:w="1701" w:type="dxa"/>
          </w:tcPr>
          <w:p w14:paraId="0B3EE3FB" w14:textId="09A27FED" w:rsidR="00960C6A" w:rsidRPr="00655ACE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F00695">
              <w:rPr>
                <w:i/>
                <w:sz w:val="16"/>
                <w:szCs w:val="16"/>
              </w:rPr>
              <w:t>Ax</w:t>
            </w:r>
            <w:r w:rsidRPr="00F00695">
              <w:rPr>
                <w:i/>
                <w:sz w:val="16"/>
                <w:szCs w:val="16"/>
                <w:vertAlign w:val="superscript"/>
              </w:rPr>
              <w:t>l</w:t>
            </w:r>
            <w:proofErr w:type="spellEnd"/>
            <w:r w:rsidRPr="00F00695">
              <w:rPr>
                <w:i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1112" w:type="dxa"/>
          </w:tcPr>
          <w:p w14:paraId="06BCC424" w14:textId="201FD211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12BD562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49EA4B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521705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EE0C45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0CD1B0C" w14:textId="77777777" w:rsidTr="00F45AB4">
        <w:tc>
          <w:tcPr>
            <w:tcW w:w="1668" w:type="dxa"/>
          </w:tcPr>
          <w:p w14:paraId="5C2A3019" w14:textId="6F5A11DA" w:rsidR="00960C6A" w:rsidRPr="0067532D" w:rsidRDefault="00960C6A" w:rsidP="00960C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Axl</w:t>
            </w:r>
            <w:proofErr w:type="spellEnd"/>
            <w:r>
              <w:rPr>
                <w:sz w:val="16"/>
                <w:szCs w:val="16"/>
              </w:rPr>
              <w:t>-/-</w:t>
            </w:r>
          </w:p>
        </w:tc>
        <w:tc>
          <w:tcPr>
            <w:tcW w:w="1701" w:type="dxa"/>
          </w:tcPr>
          <w:p w14:paraId="598422BC" w14:textId="5D95F002" w:rsidR="00960C6A" w:rsidRPr="0067532D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F00695">
              <w:rPr>
                <w:i/>
                <w:sz w:val="16"/>
                <w:szCs w:val="16"/>
              </w:rPr>
              <w:t>Axl</w:t>
            </w:r>
            <w:proofErr w:type="spellEnd"/>
            <w:r w:rsidRPr="00F00695">
              <w:rPr>
                <w:i/>
                <w:sz w:val="16"/>
                <w:szCs w:val="16"/>
                <w:vertAlign w:val="superscript"/>
              </w:rPr>
              <w:t>-/-</w:t>
            </w:r>
          </w:p>
        </w:tc>
        <w:tc>
          <w:tcPr>
            <w:tcW w:w="1112" w:type="dxa"/>
          </w:tcPr>
          <w:p w14:paraId="3D355AD1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2E9D992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04C811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20235E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9DA251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31E3CE8" w14:textId="77777777" w:rsidTr="00F45AB4">
        <w:tc>
          <w:tcPr>
            <w:tcW w:w="1668" w:type="dxa"/>
          </w:tcPr>
          <w:p w14:paraId="4A2C6E5F" w14:textId="23AF99B9" w:rsidR="00960C6A" w:rsidRPr="0067532D" w:rsidRDefault="00960C6A" w:rsidP="00960C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Axl</w:t>
            </w:r>
            <w:proofErr w:type="spellEnd"/>
            <w:r>
              <w:rPr>
                <w:sz w:val="16"/>
                <w:szCs w:val="16"/>
              </w:rPr>
              <w:t>–/–</w:t>
            </w:r>
          </w:p>
        </w:tc>
        <w:tc>
          <w:tcPr>
            <w:tcW w:w="1701" w:type="dxa"/>
          </w:tcPr>
          <w:p w14:paraId="2592FCC5" w14:textId="4C2200AC" w:rsidR="00960C6A" w:rsidRPr="00F00695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F00695">
              <w:rPr>
                <w:i/>
                <w:sz w:val="16"/>
                <w:szCs w:val="16"/>
              </w:rPr>
              <w:t>Axl</w:t>
            </w:r>
            <w:proofErr w:type="spellEnd"/>
            <w:r w:rsidRPr="00F00695">
              <w:rPr>
                <w:i/>
                <w:sz w:val="16"/>
                <w:szCs w:val="16"/>
                <w:vertAlign w:val="superscript"/>
              </w:rPr>
              <w:t>-/-</w:t>
            </w:r>
          </w:p>
        </w:tc>
        <w:tc>
          <w:tcPr>
            <w:tcW w:w="1112" w:type="dxa"/>
          </w:tcPr>
          <w:p w14:paraId="12F7C545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657A848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BDF9F2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CEA9D6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FA61FC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9A4D146" w14:textId="77777777" w:rsidTr="00F45AB4">
        <w:tc>
          <w:tcPr>
            <w:tcW w:w="1668" w:type="dxa"/>
          </w:tcPr>
          <w:p w14:paraId="1F209AF5" w14:textId="17BCDDFC" w:rsidR="00960C6A" w:rsidRPr="0067532D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Sox8</w:t>
            </w:r>
          </w:p>
        </w:tc>
        <w:tc>
          <w:tcPr>
            <w:tcW w:w="1701" w:type="dxa"/>
          </w:tcPr>
          <w:p w14:paraId="40E55DC1" w14:textId="72DDD10D" w:rsidR="00960C6A" w:rsidRPr="004529CB" w:rsidRDefault="00960C6A" w:rsidP="00960C6A">
            <w:pPr>
              <w:rPr>
                <w:i/>
                <w:sz w:val="16"/>
                <w:szCs w:val="16"/>
              </w:rPr>
            </w:pPr>
            <w:r w:rsidRPr="004529CB">
              <w:rPr>
                <w:i/>
                <w:sz w:val="16"/>
                <w:szCs w:val="16"/>
              </w:rPr>
              <w:t>Sox8</w:t>
            </w:r>
          </w:p>
        </w:tc>
        <w:tc>
          <w:tcPr>
            <w:tcW w:w="1112" w:type="dxa"/>
          </w:tcPr>
          <w:p w14:paraId="3A4A8A28" w14:textId="42A9D6C9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8A30097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05A757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958996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701584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E71E9EF" w14:textId="77777777" w:rsidTr="00F45AB4">
        <w:tc>
          <w:tcPr>
            <w:tcW w:w="1668" w:type="dxa"/>
          </w:tcPr>
          <w:p w14:paraId="38D9420E" w14:textId="08A1A8A0" w:rsidR="00960C6A" w:rsidRPr="0067532D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Sox9</w:t>
            </w:r>
          </w:p>
        </w:tc>
        <w:tc>
          <w:tcPr>
            <w:tcW w:w="1701" w:type="dxa"/>
          </w:tcPr>
          <w:p w14:paraId="01C7E536" w14:textId="3CCEC02B" w:rsidR="00960C6A" w:rsidRPr="004529CB" w:rsidRDefault="00960C6A" w:rsidP="00960C6A">
            <w:pPr>
              <w:rPr>
                <w:i/>
                <w:sz w:val="16"/>
                <w:szCs w:val="16"/>
              </w:rPr>
            </w:pPr>
            <w:r w:rsidRPr="004529CB">
              <w:rPr>
                <w:i/>
                <w:sz w:val="16"/>
                <w:szCs w:val="16"/>
              </w:rPr>
              <w:t>Sox9</w:t>
            </w:r>
          </w:p>
        </w:tc>
        <w:tc>
          <w:tcPr>
            <w:tcW w:w="1112" w:type="dxa"/>
          </w:tcPr>
          <w:p w14:paraId="6CB0FF16" w14:textId="3B0D4433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D36F138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FD0D66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9BEC85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718D36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A6EFB3A" w14:textId="77777777" w:rsidTr="00F45AB4">
        <w:tc>
          <w:tcPr>
            <w:tcW w:w="1668" w:type="dxa"/>
          </w:tcPr>
          <w:p w14:paraId="23CC952B" w14:textId="243D957B" w:rsidR="00960C6A" w:rsidRDefault="00960C6A" w:rsidP="00960C6A">
            <w:pPr>
              <w:rPr>
                <w:sz w:val="16"/>
                <w:szCs w:val="16"/>
              </w:rPr>
            </w:pPr>
            <w:r w:rsidRPr="004529CB">
              <w:rPr>
                <w:sz w:val="16"/>
                <w:szCs w:val="16"/>
              </w:rPr>
              <w:t>Dmrt1</w:t>
            </w:r>
          </w:p>
        </w:tc>
        <w:tc>
          <w:tcPr>
            <w:tcW w:w="1701" w:type="dxa"/>
          </w:tcPr>
          <w:p w14:paraId="7A835395" w14:textId="449E13F3" w:rsidR="00960C6A" w:rsidRPr="004529CB" w:rsidRDefault="00960C6A" w:rsidP="00960C6A">
            <w:pPr>
              <w:rPr>
                <w:i/>
                <w:sz w:val="16"/>
                <w:szCs w:val="16"/>
              </w:rPr>
            </w:pPr>
            <w:r w:rsidRPr="004529CB">
              <w:rPr>
                <w:i/>
                <w:sz w:val="16"/>
                <w:szCs w:val="16"/>
              </w:rPr>
              <w:t>Dmrt1</w:t>
            </w:r>
          </w:p>
        </w:tc>
        <w:tc>
          <w:tcPr>
            <w:tcW w:w="1112" w:type="dxa"/>
          </w:tcPr>
          <w:p w14:paraId="1B2A677A" w14:textId="3331B846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4D07FF9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DCA465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3F8DA5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CDBE1B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6F66033" w14:textId="77777777" w:rsidTr="00F45AB4">
        <w:tc>
          <w:tcPr>
            <w:tcW w:w="1668" w:type="dxa"/>
          </w:tcPr>
          <w:p w14:paraId="0386EC9D" w14:textId="14E0B1F9" w:rsidR="00960C6A" w:rsidRDefault="00960C6A" w:rsidP="00960C6A">
            <w:pPr>
              <w:rPr>
                <w:sz w:val="16"/>
                <w:szCs w:val="16"/>
              </w:rPr>
            </w:pPr>
            <w:r w:rsidRPr="004529CB">
              <w:rPr>
                <w:sz w:val="16"/>
                <w:szCs w:val="16"/>
              </w:rPr>
              <w:t>Wt1-Cre</w:t>
            </w:r>
          </w:p>
        </w:tc>
        <w:tc>
          <w:tcPr>
            <w:tcW w:w="1701" w:type="dxa"/>
          </w:tcPr>
          <w:p w14:paraId="6A3000C6" w14:textId="5120D48A" w:rsidR="00960C6A" w:rsidRPr="004529CB" w:rsidRDefault="00960C6A" w:rsidP="00960C6A">
            <w:pPr>
              <w:rPr>
                <w:i/>
                <w:sz w:val="16"/>
                <w:szCs w:val="16"/>
              </w:rPr>
            </w:pPr>
            <w:r w:rsidRPr="004529CB">
              <w:rPr>
                <w:i/>
                <w:sz w:val="16"/>
                <w:szCs w:val="16"/>
              </w:rPr>
              <w:t>Wt1-Cre</w:t>
            </w:r>
          </w:p>
        </w:tc>
        <w:tc>
          <w:tcPr>
            <w:tcW w:w="1112" w:type="dxa"/>
          </w:tcPr>
          <w:p w14:paraId="4E9A9F8B" w14:textId="15771F03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CE77BC1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7834FE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39E863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38F2E7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A7B95B7" w14:textId="77777777" w:rsidTr="00F45AB4">
        <w:tc>
          <w:tcPr>
            <w:tcW w:w="1668" w:type="dxa"/>
          </w:tcPr>
          <w:p w14:paraId="2A58EFA0" w14:textId="162C0E6A" w:rsidR="00960C6A" w:rsidRDefault="00960C6A" w:rsidP="00960C6A">
            <w:pPr>
              <w:rPr>
                <w:sz w:val="16"/>
                <w:szCs w:val="16"/>
              </w:rPr>
            </w:pPr>
            <w:r w:rsidRPr="004529CB">
              <w:rPr>
                <w:sz w:val="16"/>
                <w:szCs w:val="16"/>
              </w:rPr>
              <w:t>Foxl2</w:t>
            </w:r>
          </w:p>
        </w:tc>
        <w:tc>
          <w:tcPr>
            <w:tcW w:w="1701" w:type="dxa"/>
          </w:tcPr>
          <w:p w14:paraId="30ED8F5D" w14:textId="64145E7B" w:rsidR="00960C6A" w:rsidRPr="004529CB" w:rsidRDefault="00960C6A" w:rsidP="00960C6A">
            <w:pPr>
              <w:rPr>
                <w:i/>
                <w:sz w:val="16"/>
                <w:szCs w:val="16"/>
              </w:rPr>
            </w:pPr>
            <w:r w:rsidRPr="004529CB">
              <w:rPr>
                <w:i/>
                <w:sz w:val="16"/>
                <w:szCs w:val="16"/>
              </w:rPr>
              <w:t>Foxl2</w:t>
            </w:r>
          </w:p>
        </w:tc>
        <w:tc>
          <w:tcPr>
            <w:tcW w:w="1112" w:type="dxa"/>
          </w:tcPr>
          <w:p w14:paraId="24A1AC24" w14:textId="15ED77CE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955B43F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7F0C68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AFDFE1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D0A982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EFBDC52" w14:textId="77777777" w:rsidTr="00F45AB4">
        <w:tc>
          <w:tcPr>
            <w:tcW w:w="1668" w:type="dxa"/>
          </w:tcPr>
          <w:p w14:paraId="30BDCF6C" w14:textId="7C79720A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Sox8-/-</w:t>
            </w:r>
          </w:p>
        </w:tc>
        <w:tc>
          <w:tcPr>
            <w:tcW w:w="1701" w:type="dxa"/>
          </w:tcPr>
          <w:p w14:paraId="7CCB33C1" w14:textId="52489AB1" w:rsidR="00960C6A" w:rsidRPr="004529CB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Sox8</w:t>
            </w:r>
            <w:r w:rsidRPr="00F00695">
              <w:rPr>
                <w:i/>
                <w:sz w:val="16"/>
                <w:szCs w:val="16"/>
                <w:vertAlign w:val="superscript"/>
              </w:rPr>
              <w:t>-/-</w:t>
            </w:r>
          </w:p>
        </w:tc>
        <w:tc>
          <w:tcPr>
            <w:tcW w:w="1112" w:type="dxa"/>
          </w:tcPr>
          <w:p w14:paraId="1A8D64EF" w14:textId="414E8489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D65D501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6A9595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9D5072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C7FD42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E330181" w14:textId="77777777" w:rsidTr="00F45AB4">
        <w:tc>
          <w:tcPr>
            <w:tcW w:w="1668" w:type="dxa"/>
          </w:tcPr>
          <w:p w14:paraId="7CC6FD5E" w14:textId="6C7B68FF" w:rsidR="00960C6A" w:rsidRDefault="00960C6A" w:rsidP="00960C6A">
            <w:pPr>
              <w:rPr>
                <w:sz w:val="16"/>
                <w:szCs w:val="16"/>
              </w:rPr>
            </w:pPr>
            <w:r w:rsidRPr="00FA7AAE">
              <w:rPr>
                <w:sz w:val="16"/>
                <w:szCs w:val="16"/>
              </w:rPr>
              <w:t>chc1</w:t>
            </w:r>
            <w:r>
              <w:rPr>
                <w:sz w:val="16"/>
                <w:szCs w:val="16"/>
              </w:rPr>
              <w:t>delta</w:t>
            </w:r>
          </w:p>
        </w:tc>
        <w:tc>
          <w:tcPr>
            <w:tcW w:w="1701" w:type="dxa"/>
          </w:tcPr>
          <w:p w14:paraId="78F2E7AC" w14:textId="4079BDAA" w:rsidR="00960C6A" w:rsidRPr="004529CB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chc1</w:t>
            </w:r>
            <w:r w:rsidRPr="00FA7AAE">
              <w:rPr>
                <w:i/>
                <w:sz w:val="16"/>
                <w:szCs w:val="16"/>
              </w:rPr>
              <w:t>∆</w:t>
            </w:r>
          </w:p>
        </w:tc>
        <w:tc>
          <w:tcPr>
            <w:tcW w:w="1112" w:type="dxa"/>
          </w:tcPr>
          <w:p w14:paraId="19AE9A50" w14:textId="7C3F4798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A62A708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5AED20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EBCDEA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EB7047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503BFF7" w14:textId="77777777" w:rsidTr="00F45AB4">
        <w:tc>
          <w:tcPr>
            <w:tcW w:w="1668" w:type="dxa"/>
          </w:tcPr>
          <w:p w14:paraId="01D97B76" w14:textId="3D0A6AA6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Prop1</w:t>
            </w:r>
          </w:p>
        </w:tc>
        <w:tc>
          <w:tcPr>
            <w:tcW w:w="1701" w:type="dxa"/>
          </w:tcPr>
          <w:p w14:paraId="0F621145" w14:textId="53AA254A" w:rsidR="00960C6A" w:rsidRPr="004529CB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Prop1</w:t>
            </w:r>
          </w:p>
        </w:tc>
        <w:tc>
          <w:tcPr>
            <w:tcW w:w="1112" w:type="dxa"/>
          </w:tcPr>
          <w:p w14:paraId="403D4EC6" w14:textId="4165708F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B03D015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C527A6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32F049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DD08ED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6E9478C" w14:textId="77777777" w:rsidTr="00F45AB4">
        <w:tc>
          <w:tcPr>
            <w:tcW w:w="1668" w:type="dxa"/>
          </w:tcPr>
          <w:p w14:paraId="4777E29F" w14:textId="78B1BC0A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Notch2</w:t>
            </w:r>
          </w:p>
        </w:tc>
        <w:tc>
          <w:tcPr>
            <w:tcW w:w="1701" w:type="dxa"/>
          </w:tcPr>
          <w:p w14:paraId="5D3DB8B0" w14:textId="52A704E4" w:rsidR="00960C6A" w:rsidRPr="003A110E" w:rsidRDefault="00960C6A" w:rsidP="00960C6A">
            <w:pPr>
              <w:rPr>
                <w:i/>
                <w:sz w:val="16"/>
                <w:szCs w:val="16"/>
              </w:rPr>
            </w:pPr>
            <w:r w:rsidRPr="003A110E">
              <w:rPr>
                <w:i/>
                <w:sz w:val="16"/>
                <w:szCs w:val="16"/>
              </w:rPr>
              <w:t>Notch2</w:t>
            </w:r>
          </w:p>
        </w:tc>
        <w:tc>
          <w:tcPr>
            <w:tcW w:w="1112" w:type="dxa"/>
          </w:tcPr>
          <w:p w14:paraId="23E32A5B" w14:textId="6C736ED9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CDCA68B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7EE194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44BCEF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B50D43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848FEC3" w14:textId="77777777" w:rsidTr="00F45AB4">
        <w:tc>
          <w:tcPr>
            <w:tcW w:w="1668" w:type="dxa"/>
          </w:tcPr>
          <w:p w14:paraId="7CB66A51" w14:textId="771252D8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Gli2</w:t>
            </w:r>
          </w:p>
        </w:tc>
        <w:tc>
          <w:tcPr>
            <w:tcW w:w="1701" w:type="dxa"/>
          </w:tcPr>
          <w:p w14:paraId="7D19AB52" w14:textId="3FC468CF" w:rsidR="00960C6A" w:rsidRPr="009A1CFE" w:rsidRDefault="00960C6A" w:rsidP="00960C6A">
            <w:pPr>
              <w:rPr>
                <w:i/>
                <w:sz w:val="16"/>
                <w:szCs w:val="16"/>
              </w:rPr>
            </w:pPr>
            <w:r w:rsidRPr="009A1CFE">
              <w:rPr>
                <w:i/>
                <w:sz w:val="16"/>
                <w:szCs w:val="16"/>
              </w:rPr>
              <w:t>Gli2</w:t>
            </w:r>
          </w:p>
        </w:tc>
        <w:tc>
          <w:tcPr>
            <w:tcW w:w="1112" w:type="dxa"/>
          </w:tcPr>
          <w:p w14:paraId="5CCE5968" w14:textId="290A7523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348C4EB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9B758E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9DAF86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0794B4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0ADA2A1" w14:textId="77777777" w:rsidTr="00F45AB4">
        <w:tc>
          <w:tcPr>
            <w:tcW w:w="1668" w:type="dxa"/>
          </w:tcPr>
          <w:p w14:paraId="35C14A3E" w14:textId="113C7751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Mmp2</w:t>
            </w:r>
          </w:p>
        </w:tc>
        <w:tc>
          <w:tcPr>
            <w:tcW w:w="1701" w:type="dxa"/>
          </w:tcPr>
          <w:p w14:paraId="5349FC52" w14:textId="5CF26338" w:rsidR="00960C6A" w:rsidRPr="009A1CFE" w:rsidRDefault="00960C6A" w:rsidP="00960C6A">
            <w:pPr>
              <w:rPr>
                <w:i/>
                <w:sz w:val="16"/>
                <w:szCs w:val="16"/>
              </w:rPr>
            </w:pPr>
            <w:r w:rsidRPr="009A1CFE">
              <w:rPr>
                <w:i/>
                <w:sz w:val="16"/>
                <w:szCs w:val="16"/>
              </w:rPr>
              <w:t>Mmp2</w:t>
            </w:r>
          </w:p>
        </w:tc>
        <w:tc>
          <w:tcPr>
            <w:tcW w:w="1112" w:type="dxa"/>
          </w:tcPr>
          <w:p w14:paraId="5861C0C9" w14:textId="77205CA1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4970E0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92DC78C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C4D083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242302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03F1FA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93B8A3D" w14:textId="77777777" w:rsidTr="00F45AB4">
        <w:tc>
          <w:tcPr>
            <w:tcW w:w="1668" w:type="dxa"/>
          </w:tcPr>
          <w:p w14:paraId="22FA03F7" w14:textId="0130F53A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Mmp3</w:t>
            </w:r>
          </w:p>
        </w:tc>
        <w:tc>
          <w:tcPr>
            <w:tcW w:w="1701" w:type="dxa"/>
          </w:tcPr>
          <w:p w14:paraId="6C76E91A" w14:textId="54B156B3" w:rsidR="00960C6A" w:rsidRPr="009A1CFE" w:rsidRDefault="00960C6A" w:rsidP="00960C6A">
            <w:pPr>
              <w:rPr>
                <w:i/>
                <w:sz w:val="16"/>
                <w:szCs w:val="16"/>
              </w:rPr>
            </w:pPr>
            <w:r w:rsidRPr="009A1CFE">
              <w:rPr>
                <w:i/>
                <w:sz w:val="16"/>
                <w:szCs w:val="16"/>
              </w:rPr>
              <w:t>Mmp3</w:t>
            </w:r>
          </w:p>
        </w:tc>
        <w:tc>
          <w:tcPr>
            <w:tcW w:w="1112" w:type="dxa"/>
          </w:tcPr>
          <w:p w14:paraId="28D98A80" w14:textId="2F8E9083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4970E0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CA31450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74F034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D3E6A5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E81EBB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E3669C4" w14:textId="77777777" w:rsidTr="00F45AB4">
        <w:tc>
          <w:tcPr>
            <w:tcW w:w="1668" w:type="dxa"/>
          </w:tcPr>
          <w:p w14:paraId="32720231" w14:textId="2BED3585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Mmp16</w:t>
            </w:r>
          </w:p>
        </w:tc>
        <w:tc>
          <w:tcPr>
            <w:tcW w:w="1701" w:type="dxa"/>
          </w:tcPr>
          <w:p w14:paraId="5ACADF20" w14:textId="70646921" w:rsidR="00960C6A" w:rsidRPr="009A1CFE" w:rsidRDefault="00960C6A" w:rsidP="00960C6A">
            <w:pPr>
              <w:rPr>
                <w:i/>
                <w:sz w:val="16"/>
                <w:szCs w:val="16"/>
              </w:rPr>
            </w:pPr>
            <w:r w:rsidRPr="009A1CFE">
              <w:rPr>
                <w:i/>
                <w:sz w:val="16"/>
                <w:szCs w:val="16"/>
              </w:rPr>
              <w:t>Mmp16</w:t>
            </w:r>
          </w:p>
        </w:tc>
        <w:tc>
          <w:tcPr>
            <w:tcW w:w="1112" w:type="dxa"/>
          </w:tcPr>
          <w:p w14:paraId="33DEB9D9" w14:textId="0B4ACD88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4970E0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28C90E7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59FA3F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8612CF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306FD7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74E132E" w14:textId="77777777" w:rsidTr="00F45AB4">
        <w:tc>
          <w:tcPr>
            <w:tcW w:w="1668" w:type="dxa"/>
          </w:tcPr>
          <w:p w14:paraId="7491481A" w14:textId="462B069C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Zeb2</w:t>
            </w:r>
          </w:p>
        </w:tc>
        <w:tc>
          <w:tcPr>
            <w:tcW w:w="1701" w:type="dxa"/>
          </w:tcPr>
          <w:p w14:paraId="0488070F" w14:textId="57221564" w:rsidR="00960C6A" w:rsidRPr="009A1CFE" w:rsidRDefault="00960C6A" w:rsidP="00960C6A">
            <w:pPr>
              <w:rPr>
                <w:i/>
                <w:sz w:val="16"/>
                <w:szCs w:val="16"/>
              </w:rPr>
            </w:pPr>
            <w:r w:rsidRPr="009A1CFE">
              <w:rPr>
                <w:i/>
                <w:sz w:val="16"/>
                <w:szCs w:val="16"/>
              </w:rPr>
              <w:t>Zeb2</w:t>
            </w:r>
          </w:p>
        </w:tc>
        <w:tc>
          <w:tcPr>
            <w:tcW w:w="1112" w:type="dxa"/>
          </w:tcPr>
          <w:p w14:paraId="7183766E" w14:textId="4FBB8903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4970E0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B634BB3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B5C080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4AD44B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6312B1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6234B5B" w14:textId="77777777" w:rsidTr="00F45AB4">
        <w:tc>
          <w:tcPr>
            <w:tcW w:w="1668" w:type="dxa"/>
          </w:tcPr>
          <w:p w14:paraId="1150F3CF" w14:textId="494475EF" w:rsidR="00960C6A" w:rsidRDefault="00960C6A" w:rsidP="00960C6A">
            <w:pPr>
              <w:rPr>
                <w:sz w:val="16"/>
                <w:szCs w:val="16"/>
              </w:rPr>
            </w:pPr>
            <w:r w:rsidRPr="009A1CFE">
              <w:rPr>
                <w:sz w:val="16"/>
                <w:szCs w:val="16"/>
              </w:rPr>
              <w:t>Prop1df/df</w:t>
            </w:r>
          </w:p>
        </w:tc>
        <w:tc>
          <w:tcPr>
            <w:tcW w:w="1701" w:type="dxa"/>
          </w:tcPr>
          <w:p w14:paraId="69A5FD5A" w14:textId="6727644C" w:rsidR="00960C6A" w:rsidRPr="009A1CFE" w:rsidRDefault="00960C6A" w:rsidP="00960C6A">
            <w:pPr>
              <w:rPr>
                <w:i/>
                <w:sz w:val="16"/>
                <w:szCs w:val="16"/>
              </w:rPr>
            </w:pPr>
            <w:r w:rsidRPr="009A1CFE">
              <w:rPr>
                <w:i/>
                <w:sz w:val="16"/>
                <w:szCs w:val="16"/>
              </w:rPr>
              <w:t>Prop1</w:t>
            </w:r>
            <w:r w:rsidRPr="009A1CFE">
              <w:rPr>
                <w:i/>
                <w:sz w:val="16"/>
                <w:szCs w:val="16"/>
                <w:vertAlign w:val="superscript"/>
              </w:rPr>
              <w:t>df/df</w:t>
            </w:r>
          </w:p>
        </w:tc>
        <w:tc>
          <w:tcPr>
            <w:tcW w:w="1112" w:type="dxa"/>
          </w:tcPr>
          <w:p w14:paraId="1FF54588" w14:textId="6884112D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4970E0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F793219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783ABB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15E917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4009A1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F86D9F6" w14:textId="77777777" w:rsidTr="00F45AB4">
        <w:tc>
          <w:tcPr>
            <w:tcW w:w="1668" w:type="dxa"/>
          </w:tcPr>
          <w:p w14:paraId="42E553C9" w14:textId="7511508D" w:rsidR="00960C6A" w:rsidRPr="009622B2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733A67">
              <w:rPr>
                <w:sz w:val="16"/>
                <w:szCs w:val="16"/>
              </w:rPr>
              <w:t>Schmidtea</w:t>
            </w:r>
            <w:proofErr w:type="spellEnd"/>
            <w:r w:rsidRPr="00733A67">
              <w:rPr>
                <w:sz w:val="16"/>
                <w:szCs w:val="16"/>
              </w:rPr>
              <w:t xml:space="preserve"> </w:t>
            </w:r>
            <w:proofErr w:type="spellStart"/>
            <w:r w:rsidRPr="00733A67">
              <w:rPr>
                <w:sz w:val="16"/>
                <w:szCs w:val="16"/>
              </w:rPr>
              <w:t>mediterranea</w:t>
            </w:r>
            <w:proofErr w:type="spellEnd"/>
          </w:p>
        </w:tc>
        <w:tc>
          <w:tcPr>
            <w:tcW w:w="1701" w:type="dxa"/>
          </w:tcPr>
          <w:p w14:paraId="72CC1EE2" w14:textId="661A4212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154A3D">
              <w:rPr>
                <w:i/>
                <w:sz w:val="16"/>
                <w:szCs w:val="16"/>
              </w:rPr>
              <w:t>Schmidtea</w:t>
            </w:r>
            <w:proofErr w:type="spellEnd"/>
            <w:r w:rsidRPr="00154A3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54A3D">
              <w:rPr>
                <w:i/>
                <w:sz w:val="16"/>
                <w:szCs w:val="16"/>
              </w:rPr>
              <w:t>mediterranea</w:t>
            </w:r>
            <w:proofErr w:type="spellEnd"/>
          </w:p>
        </w:tc>
        <w:tc>
          <w:tcPr>
            <w:tcW w:w="1112" w:type="dxa"/>
          </w:tcPr>
          <w:p w14:paraId="1BC9AE47" w14:textId="186590CC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32F9C1B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484882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B674F6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55DEE2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0D0F70E" w14:textId="77777777" w:rsidTr="00F45AB4">
        <w:tc>
          <w:tcPr>
            <w:tcW w:w="1668" w:type="dxa"/>
          </w:tcPr>
          <w:p w14:paraId="281FE8B3" w14:textId="32335372" w:rsidR="00960C6A" w:rsidRPr="009A1CFE" w:rsidRDefault="00960C6A" w:rsidP="00960C6A">
            <w:pPr>
              <w:rPr>
                <w:sz w:val="16"/>
                <w:szCs w:val="16"/>
              </w:rPr>
            </w:pPr>
            <w:r w:rsidRPr="009622B2">
              <w:rPr>
                <w:sz w:val="16"/>
                <w:szCs w:val="16"/>
              </w:rPr>
              <w:t xml:space="preserve">S. </w:t>
            </w:r>
            <w:proofErr w:type="spellStart"/>
            <w:r w:rsidRPr="009622B2">
              <w:rPr>
                <w:sz w:val="16"/>
                <w:szCs w:val="16"/>
              </w:rPr>
              <w:t>mediterranea</w:t>
            </w:r>
            <w:proofErr w:type="spellEnd"/>
          </w:p>
        </w:tc>
        <w:tc>
          <w:tcPr>
            <w:tcW w:w="1701" w:type="dxa"/>
          </w:tcPr>
          <w:p w14:paraId="6B2EE355" w14:textId="21629488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154A3D">
              <w:rPr>
                <w:i/>
                <w:sz w:val="16"/>
                <w:szCs w:val="16"/>
              </w:rPr>
              <w:t xml:space="preserve">S. </w:t>
            </w:r>
            <w:proofErr w:type="spellStart"/>
            <w:r w:rsidRPr="00154A3D">
              <w:rPr>
                <w:i/>
                <w:sz w:val="16"/>
                <w:szCs w:val="16"/>
              </w:rPr>
              <w:t>mediterranea</w:t>
            </w:r>
            <w:proofErr w:type="spellEnd"/>
          </w:p>
        </w:tc>
        <w:tc>
          <w:tcPr>
            <w:tcW w:w="1112" w:type="dxa"/>
          </w:tcPr>
          <w:p w14:paraId="00D41896" w14:textId="5DE8D92E" w:rsidR="00960C6A" w:rsidRPr="004970E0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3BFEAC3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49E247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1EAB90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4CA52A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72BF1F2" w14:textId="77777777" w:rsidTr="00F45AB4">
        <w:tc>
          <w:tcPr>
            <w:tcW w:w="1668" w:type="dxa"/>
          </w:tcPr>
          <w:p w14:paraId="0EEA08A8" w14:textId="251F658C" w:rsidR="00960C6A" w:rsidRPr="009622B2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DA2D0A">
              <w:rPr>
                <w:sz w:val="16"/>
                <w:szCs w:val="16"/>
              </w:rPr>
              <w:t>bruli</w:t>
            </w:r>
            <w:proofErr w:type="spellEnd"/>
            <w:r w:rsidRPr="00DA2D0A">
              <w:rPr>
                <w:sz w:val="16"/>
                <w:szCs w:val="16"/>
              </w:rPr>
              <w:t>(RNAi)</w:t>
            </w:r>
          </w:p>
        </w:tc>
        <w:tc>
          <w:tcPr>
            <w:tcW w:w="1701" w:type="dxa"/>
          </w:tcPr>
          <w:p w14:paraId="435ACDD4" w14:textId="2A0716DD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154A3D">
              <w:rPr>
                <w:i/>
                <w:sz w:val="16"/>
                <w:szCs w:val="16"/>
              </w:rPr>
              <w:t>bruli</w:t>
            </w:r>
            <w:proofErr w:type="spellEnd"/>
            <w:r w:rsidRPr="00154A3D">
              <w:rPr>
                <w:i/>
                <w:sz w:val="16"/>
                <w:szCs w:val="16"/>
              </w:rPr>
              <w:t>(RNAi)</w:t>
            </w:r>
          </w:p>
        </w:tc>
        <w:tc>
          <w:tcPr>
            <w:tcW w:w="1112" w:type="dxa"/>
          </w:tcPr>
          <w:p w14:paraId="0D970BB8" w14:textId="6D04F466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6A9532E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8E8F48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BFA0A1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2627B9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F1EDA0C" w14:textId="77777777" w:rsidTr="00F45AB4">
        <w:tc>
          <w:tcPr>
            <w:tcW w:w="1668" w:type="dxa"/>
          </w:tcPr>
          <w:p w14:paraId="5941F89A" w14:textId="7CD8D359" w:rsidR="00960C6A" w:rsidRPr="009A1CFE" w:rsidRDefault="00960C6A" w:rsidP="00960C6A">
            <w:pPr>
              <w:rPr>
                <w:sz w:val="16"/>
                <w:szCs w:val="16"/>
              </w:rPr>
            </w:pPr>
            <w:r w:rsidRPr="00154A3D">
              <w:rPr>
                <w:sz w:val="16"/>
                <w:szCs w:val="16"/>
              </w:rPr>
              <w:t>control(RNAi)</w:t>
            </w:r>
          </w:p>
        </w:tc>
        <w:tc>
          <w:tcPr>
            <w:tcW w:w="1701" w:type="dxa"/>
          </w:tcPr>
          <w:p w14:paraId="52EAFE97" w14:textId="6CFCCE85" w:rsidR="00960C6A" w:rsidRPr="009A1CFE" w:rsidRDefault="00960C6A" w:rsidP="00960C6A">
            <w:pPr>
              <w:rPr>
                <w:i/>
                <w:sz w:val="16"/>
                <w:szCs w:val="16"/>
              </w:rPr>
            </w:pPr>
            <w:r w:rsidRPr="00154A3D">
              <w:rPr>
                <w:i/>
                <w:sz w:val="16"/>
                <w:szCs w:val="16"/>
              </w:rPr>
              <w:t>control(RNAi)</w:t>
            </w:r>
          </w:p>
        </w:tc>
        <w:tc>
          <w:tcPr>
            <w:tcW w:w="1112" w:type="dxa"/>
          </w:tcPr>
          <w:p w14:paraId="1C35CE1C" w14:textId="398BB4DC" w:rsidR="00960C6A" w:rsidRPr="004970E0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730C72F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5564D1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AD7235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A74D51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70F5B33" w14:textId="77777777" w:rsidTr="00F45AB4">
        <w:tc>
          <w:tcPr>
            <w:tcW w:w="1668" w:type="dxa"/>
          </w:tcPr>
          <w:p w14:paraId="339374A8" w14:textId="3A1A0C9D" w:rsidR="00960C6A" w:rsidRPr="00154A3D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154A3D">
              <w:rPr>
                <w:sz w:val="16"/>
                <w:szCs w:val="16"/>
              </w:rPr>
              <w:t>mbnl</w:t>
            </w:r>
            <w:proofErr w:type="spellEnd"/>
            <w:r w:rsidRPr="00154A3D">
              <w:rPr>
                <w:sz w:val="16"/>
                <w:szCs w:val="16"/>
              </w:rPr>
              <w:t>(RNAi)</w:t>
            </w:r>
          </w:p>
        </w:tc>
        <w:tc>
          <w:tcPr>
            <w:tcW w:w="1701" w:type="dxa"/>
          </w:tcPr>
          <w:p w14:paraId="3AEF2494" w14:textId="284B6DB3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154A3D">
              <w:rPr>
                <w:i/>
                <w:sz w:val="16"/>
                <w:szCs w:val="16"/>
              </w:rPr>
              <w:t>mbnl</w:t>
            </w:r>
            <w:proofErr w:type="spellEnd"/>
            <w:r w:rsidRPr="00154A3D">
              <w:rPr>
                <w:i/>
                <w:sz w:val="16"/>
                <w:szCs w:val="16"/>
              </w:rPr>
              <w:t>(RNAi)</w:t>
            </w:r>
          </w:p>
        </w:tc>
        <w:tc>
          <w:tcPr>
            <w:tcW w:w="1112" w:type="dxa"/>
          </w:tcPr>
          <w:p w14:paraId="035B098D" w14:textId="70BC30A9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68A1A2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B19F8E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E6F5CC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146755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186AC34" w14:textId="77777777" w:rsidTr="00F45AB4">
        <w:tc>
          <w:tcPr>
            <w:tcW w:w="1668" w:type="dxa"/>
          </w:tcPr>
          <w:p w14:paraId="70E14E96" w14:textId="5CDEF678" w:rsidR="00960C6A" w:rsidRPr="009A1CFE" w:rsidRDefault="00960C6A" w:rsidP="00960C6A">
            <w:pPr>
              <w:rPr>
                <w:sz w:val="16"/>
                <w:szCs w:val="16"/>
              </w:rPr>
            </w:pPr>
            <w:r w:rsidRPr="00154A3D">
              <w:rPr>
                <w:sz w:val="16"/>
                <w:szCs w:val="16"/>
              </w:rPr>
              <w:t>Smed-mbnl-1</w:t>
            </w:r>
          </w:p>
        </w:tc>
        <w:tc>
          <w:tcPr>
            <w:tcW w:w="1701" w:type="dxa"/>
          </w:tcPr>
          <w:p w14:paraId="0E90C263" w14:textId="1CC0D6CA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154A3D">
              <w:rPr>
                <w:i/>
                <w:sz w:val="16"/>
                <w:szCs w:val="16"/>
              </w:rPr>
              <w:t>Smed-mbnl-1</w:t>
            </w:r>
          </w:p>
        </w:tc>
        <w:tc>
          <w:tcPr>
            <w:tcW w:w="1112" w:type="dxa"/>
          </w:tcPr>
          <w:p w14:paraId="627E0709" w14:textId="2CFCB390" w:rsidR="00960C6A" w:rsidRPr="004970E0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7E0D185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6D2885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5C59E8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95FF6A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4142C86" w14:textId="77777777" w:rsidTr="00F45AB4">
        <w:tc>
          <w:tcPr>
            <w:tcW w:w="1668" w:type="dxa"/>
          </w:tcPr>
          <w:p w14:paraId="6996C2B0" w14:textId="2F1AD513" w:rsidR="00960C6A" w:rsidRPr="00154A3D" w:rsidRDefault="00960C6A" w:rsidP="00960C6A">
            <w:pPr>
              <w:rPr>
                <w:sz w:val="16"/>
                <w:szCs w:val="16"/>
              </w:rPr>
            </w:pPr>
            <w:r w:rsidRPr="00154A3D">
              <w:rPr>
                <w:sz w:val="16"/>
                <w:szCs w:val="16"/>
              </w:rPr>
              <w:t>mbnl-1</w:t>
            </w:r>
          </w:p>
        </w:tc>
        <w:tc>
          <w:tcPr>
            <w:tcW w:w="1701" w:type="dxa"/>
          </w:tcPr>
          <w:p w14:paraId="57B7C622" w14:textId="336D0EB9" w:rsidR="00960C6A" w:rsidRPr="000F7F5F" w:rsidRDefault="00960C6A" w:rsidP="00960C6A">
            <w:pPr>
              <w:rPr>
                <w:i/>
                <w:sz w:val="16"/>
                <w:szCs w:val="16"/>
              </w:rPr>
            </w:pPr>
            <w:r w:rsidRPr="000F7F5F">
              <w:rPr>
                <w:i/>
                <w:sz w:val="16"/>
                <w:szCs w:val="16"/>
              </w:rPr>
              <w:t>mbnl-1</w:t>
            </w:r>
          </w:p>
        </w:tc>
        <w:tc>
          <w:tcPr>
            <w:tcW w:w="1112" w:type="dxa"/>
          </w:tcPr>
          <w:p w14:paraId="4038EB48" w14:textId="79DA9A5B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2A6F655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A44F82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2F1429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C93904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1F13B34" w14:textId="77777777" w:rsidTr="00F45AB4">
        <w:tc>
          <w:tcPr>
            <w:tcW w:w="1668" w:type="dxa"/>
          </w:tcPr>
          <w:p w14:paraId="378AE301" w14:textId="4B64ABDB" w:rsidR="00960C6A" w:rsidRPr="00154A3D" w:rsidRDefault="00960C6A" w:rsidP="00960C6A">
            <w:pPr>
              <w:rPr>
                <w:sz w:val="16"/>
                <w:szCs w:val="16"/>
              </w:rPr>
            </w:pPr>
            <w:r w:rsidRPr="000F7F5F">
              <w:rPr>
                <w:sz w:val="16"/>
                <w:szCs w:val="16"/>
              </w:rPr>
              <w:t>mbnl-like-1</w:t>
            </w:r>
          </w:p>
        </w:tc>
        <w:tc>
          <w:tcPr>
            <w:tcW w:w="1701" w:type="dxa"/>
          </w:tcPr>
          <w:p w14:paraId="66335F60" w14:textId="1AAFCAEB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0F7F5F">
              <w:rPr>
                <w:sz w:val="16"/>
                <w:szCs w:val="16"/>
              </w:rPr>
              <w:t>mbnl-like-1</w:t>
            </w:r>
          </w:p>
        </w:tc>
        <w:tc>
          <w:tcPr>
            <w:tcW w:w="1112" w:type="dxa"/>
          </w:tcPr>
          <w:p w14:paraId="5BDEC0B0" w14:textId="40B391B3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B92FF79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15F8F2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A0304C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0DC63E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2D5177A" w14:textId="77777777" w:rsidTr="00F45AB4">
        <w:tc>
          <w:tcPr>
            <w:tcW w:w="1668" w:type="dxa"/>
          </w:tcPr>
          <w:p w14:paraId="484707D6" w14:textId="55A77CED" w:rsidR="00960C6A" w:rsidRPr="00154A3D" w:rsidRDefault="00960C6A" w:rsidP="00960C6A">
            <w:pPr>
              <w:rPr>
                <w:sz w:val="16"/>
                <w:szCs w:val="16"/>
              </w:rPr>
            </w:pPr>
            <w:r w:rsidRPr="000F7F5F">
              <w:rPr>
                <w:sz w:val="16"/>
                <w:szCs w:val="16"/>
              </w:rPr>
              <w:t>mbnl-like-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68046C3D" w14:textId="469AEE44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0F7F5F">
              <w:rPr>
                <w:sz w:val="16"/>
                <w:szCs w:val="16"/>
              </w:rPr>
              <w:t>mbnl-like-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12" w:type="dxa"/>
          </w:tcPr>
          <w:p w14:paraId="0CB955A7" w14:textId="43E9688D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D1793F3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C93B88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A1AF86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7B917D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6DA1431" w14:textId="77777777" w:rsidTr="00F45AB4">
        <w:tc>
          <w:tcPr>
            <w:tcW w:w="1668" w:type="dxa"/>
          </w:tcPr>
          <w:p w14:paraId="6EC4E819" w14:textId="31C0D2C9" w:rsidR="00960C6A" w:rsidRPr="00154A3D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mkk6-1</w:t>
            </w:r>
          </w:p>
        </w:tc>
        <w:tc>
          <w:tcPr>
            <w:tcW w:w="1701" w:type="dxa"/>
          </w:tcPr>
          <w:p w14:paraId="1308E99E" w14:textId="3142D8B9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mkk6-1</w:t>
            </w:r>
          </w:p>
        </w:tc>
        <w:tc>
          <w:tcPr>
            <w:tcW w:w="1112" w:type="dxa"/>
          </w:tcPr>
          <w:p w14:paraId="57F7007A" w14:textId="45CB9312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9DA3D5C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470C1A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4C0CA6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320A80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F4A3ED2" w14:textId="77777777" w:rsidTr="00F45AB4">
        <w:tc>
          <w:tcPr>
            <w:tcW w:w="1668" w:type="dxa"/>
          </w:tcPr>
          <w:p w14:paraId="289ABE27" w14:textId="4C025C66" w:rsidR="00960C6A" w:rsidRPr="00154A3D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mkk4</w:t>
            </w:r>
          </w:p>
        </w:tc>
        <w:tc>
          <w:tcPr>
            <w:tcW w:w="1701" w:type="dxa"/>
          </w:tcPr>
          <w:p w14:paraId="537D983D" w14:textId="67902362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mkk4</w:t>
            </w:r>
          </w:p>
        </w:tc>
        <w:tc>
          <w:tcPr>
            <w:tcW w:w="1112" w:type="dxa"/>
          </w:tcPr>
          <w:p w14:paraId="14462D3C" w14:textId="2DD5FF25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3421ECD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AA48DA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5DBA1E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5DDF69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1E8829C" w14:textId="77777777" w:rsidTr="00F45AB4">
        <w:tc>
          <w:tcPr>
            <w:tcW w:w="1668" w:type="dxa"/>
          </w:tcPr>
          <w:p w14:paraId="23190493" w14:textId="34BDA500" w:rsidR="00960C6A" w:rsidRPr="00154A3D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p38-1</w:t>
            </w:r>
          </w:p>
        </w:tc>
        <w:tc>
          <w:tcPr>
            <w:tcW w:w="1701" w:type="dxa"/>
          </w:tcPr>
          <w:p w14:paraId="11D139AC" w14:textId="4FB8230F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p38-1</w:t>
            </w:r>
          </w:p>
        </w:tc>
        <w:tc>
          <w:tcPr>
            <w:tcW w:w="1112" w:type="dxa"/>
          </w:tcPr>
          <w:p w14:paraId="229E2CCA" w14:textId="05A9ED9C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92908CB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6430B3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511408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1E539D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9D34CF4" w14:textId="77777777" w:rsidTr="00F45AB4">
        <w:tc>
          <w:tcPr>
            <w:tcW w:w="1668" w:type="dxa"/>
          </w:tcPr>
          <w:p w14:paraId="11547BA5" w14:textId="47327E96" w:rsidR="00960C6A" w:rsidRPr="00956D00" w:rsidRDefault="00960C6A" w:rsidP="00960C6A">
            <w:pPr>
              <w:rPr>
                <w:sz w:val="16"/>
                <w:szCs w:val="16"/>
              </w:rPr>
            </w:pPr>
            <w:r w:rsidRPr="001F318E">
              <w:rPr>
                <w:sz w:val="16"/>
                <w:szCs w:val="16"/>
              </w:rPr>
              <w:t>pgrp-1</w:t>
            </w:r>
          </w:p>
        </w:tc>
        <w:tc>
          <w:tcPr>
            <w:tcW w:w="1701" w:type="dxa"/>
          </w:tcPr>
          <w:p w14:paraId="7118221C" w14:textId="28EDE3F6" w:rsidR="00960C6A" w:rsidRPr="00956D00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pg</w:t>
            </w:r>
            <w:r w:rsidRPr="00956D00">
              <w:rPr>
                <w:sz w:val="16"/>
                <w:szCs w:val="16"/>
              </w:rPr>
              <w:lastRenderedPageBreak/>
              <w:t>rp-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112" w:type="dxa"/>
          </w:tcPr>
          <w:p w14:paraId="45E17CB7" w14:textId="4EB6617F" w:rsidR="00960C6A" w:rsidRPr="00183D72" w:rsidRDefault="00960C6A" w:rsidP="00960C6A">
            <w:pPr>
              <w:jc w:val="center"/>
              <w:rPr>
                <w:sz w:val="16"/>
                <w:szCs w:val="16"/>
              </w:rPr>
            </w:pPr>
            <w:r w:rsidRPr="00CE4089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67A4BB9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CB7F0D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79F530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641151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A7AC8AC" w14:textId="77777777" w:rsidTr="00F45AB4">
        <w:tc>
          <w:tcPr>
            <w:tcW w:w="1668" w:type="dxa"/>
          </w:tcPr>
          <w:p w14:paraId="79EDE35E" w14:textId="396931AE" w:rsidR="00960C6A" w:rsidRPr="00154A3D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pgrp-2</w:t>
            </w:r>
          </w:p>
        </w:tc>
        <w:tc>
          <w:tcPr>
            <w:tcW w:w="1701" w:type="dxa"/>
          </w:tcPr>
          <w:p w14:paraId="36389392" w14:textId="47452C84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pgrp-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112" w:type="dxa"/>
          </w:tcPr>
          <w:p w14:paraId="33821CC9" w14:textId="01D13BF2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CE4089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1970F35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B2F22F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A5D5F3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B1A494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BAE5446" w14:textId="77777777" w:rsidTr="00F45AB4">
        <w:tc>
          <w:tcPr>
            <w:tcW w:w="1668" w:type="dxa"/>
          </w:tcPr>
          <w:p w14:paraId="15B5F15C" w14:textId="3194E6B8" w:rsidR="00960C6A" w:rsidRPr="00956D00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pgrp-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7FF90459" w14:textId="00F3D057" w:rsidR="00960C6A" w:rsidRPr="00956D00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pgrp-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112" w:type="dxa"/>
          </w:tcPr>
          <w:p w14:paraId="0F28D7CD" w14:textId="52F56C88" w:rsidR="00960C6A" w:rsidRPr="00183D72" w:rsidRDefault="00960C6A" w:rsidP="00960C6A">
            <w:pPr>
              <w:jc w:val="center"/>
              <w:rPr>
                <w:sz w:val="16"/>
                <w:szCs w:val="16"/>
              </w:rPr>
            </w:pPr>
            <w:r w:rsidRPr="00CE4089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CEB848D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248EE1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2E2AC2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CF3AFD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5C98F38" w14:textId="77777777" w:rsidTr="00F45AB4">
        <w:tc>
          <w:tcPr>
            <w:tcW w:w="1668" w:type="dxa"/>
          </w:tcPr>
          <w:p w14:paraId="3BC1DC76" w14:textId="0D74E8C4" w:rsidR="00960C6A" w:rsidRPr="00956D00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pgrp-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17337D1A" w14:textId="248C4BF6" w:rsidR="00960C6A" w:rsidRPr="00956D00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pgrp-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112" w:type="dxa"/>
          </w:tcPr>
          <w:p w14:paraId="2D5306F1" w14:textId="2C519166" w:rsidR="00960C6A" w:rsidRPr="00183D72" w:rsidRDefault="00960C6A" w:rsidP="00960C6A">
            <w:pPr>
              <w:jc w:val="center"/>
              <w:rPr>
                <w:sz w:val="16"/>
                <w:szCs w:val="16"/>
              </w:rPr>
            </w:pPr>
            <w:r w:rsidRPr="00CE4089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53E23BD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BEE01D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4C9A2C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677321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0411BA8" w14:textId="77777777" w:rsidTr="00F45AB4">
        <w:tc>
          <w:tcPr>
            <w:tcW w:w="1668" w:type="dxa"/>
          </w:tcPr>
          <w:p w14:paraId="066997F9" w14:textId="205DDD78" w:rsidR="00960C6A" w:rsidRPr="00154A3D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tab1-1</w:t>
            </w:r>
          </w:p>
        </w:tc>
        <w:tc>
          <w:tcPr>
            <w:tcW w:w="1701" w:type="dxa"/>
          </w:tcPr>
          <w:p w14:paraId="1BF7E5CB" w14:textId="56B6D5E5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tab1-1</w:t>
            </w:r>
          </w:p>
        </w:tc>
        <w:tc>
          <w:tcPr>
            <w:tcW w:w="1112" w:type="dxa"/>
          </w:tcPr>
          <w:p w14:paraId="10374CAA" w14:textId="0C3EF455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484E28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8F2F8D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C40731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F8BC63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214D500" w14:textId="77777777" w:rsidTr="00F45AB4">
        <w:tc>
          <w:tcPr>
            <w:tcW w:w="1668" w:type="dxa"/>
          </w:tcPr>
          <w:p w14:paraId="5D56EBA0" w14:textId="3CB9CE38" w:rsidR="00960C6A" w:rsidRPr="00154A3D" w:rsidRDefault="00960C6A" w:rsidP="00960C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jun</w:t>
            </w:r>
            <w:proofErr w:type="spellEnd"/>
            <w:r>
              <w:rPr>
                <w:sz w:val="16"/>
                <w:szCs w:val="16"/>
              </w:rPr>
              <w:t xml:space="preserve"> D</w:t>
            </w:r>
          </w:p>
        </w:tc>
        <w:tc>
          <w:tcPr>
            <w:tcW w:w="1701" w:type="dxa"/>
          </w:tcPr>
          <w:p w14:paraId="6A9A2F71" w14:textId="3F3893AC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jun</w:t>
            </w:r>
            <w:proofErr w:type="spellEnd"/>
            <w:r>
              <w:rPr>
                <w:sz w:val="16"/>
                <w:szCs w:val="16"/>
              </w:rPr>
              <w:t xml:space="preserve"> D</w:t>
            </w:r>
          </w:p>
        </w:tc>
        <w:tc>
          <w:tcPr>
            <w:tcW w:w="1112" w:type="dxa"/>
          </w:tcPr>
          <w:p w14:paraId="381AE57B" w14:textId="66301CD2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AE27AF1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D9378E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D91C11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BA91EF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EABAADB" w14:textId="77777777" w:rsidTr="00F45AB4">
        <w:tc>
          <w:tcPr>
            <w:tcW w:w="1668" w:type="dxa"/>
          </w:tcPr>
          <w:p w14:paraId="15B8133D" w14:textId="588D5E97" w:rsidR="00960C6A" w:rsidRPr="00154A3D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hep</w:t>
            </w:r>
          </w:p>
        </w:tc>
        <w:tc>
          <w:tcPr>
            <w:tcW w:w="1701" w:type="dxa"/>
          </w:tcPr>
          <w:p w14:paraId="51C6C8AD" w14:textId="78861362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hep</w:t>
            </w:r>
          </w:p>
        </w:tc>
        <w:tc>
          <w:tcPr>
            <w:tcW w:w="1112" w:type="dxa"/>
          </w:tcPr>
          <w:p w14:paraId="520D738E" w14:textId="5ECE8A1D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916FF33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24947F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05A423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1AB2B5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8CE8F8C" w14:textId="77777777" w:rsidTr="00F45AB4">
        <w:tc>
          <w:tcPr>
            <w:tcW w:w="1668" w:type="dxa"/>
          </w:tcPr>
          <w:p w14:paraId="0EB196A4" w14:textId="4C016FD7" w:rsidR="00960C6A" w:rsidRPr="00154A3D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tak1</w:t>
            </w:r>
          </w:p>
        </w:tc>
        <w:tc>
          <w:tcPr>
            <w:tcW w:w="1701" w:type="dxa"/>
          </w:tcPr>
          <w:p w14:paraId="4DECD8E9" w14:textId="4AA29801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tak1</w:t>
            </w:r>
          </w:p>
        </w:tc>
        <w:tc>
          <w:tcPr>
            <w:tcW w:w="1112" w:type="dxa"/>
          </w:tcPr>
          <w:p w14:paraId="124A397D" w14:textId="349574F8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48C37E4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2490A9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728C1E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1A3ED2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E73F1DF" w14:textId="77777777" w:rsidTr="00F45AB4">
        <w:tc>
          <w:tcPr>
            <w:tcW w:w="1668" w:type="dxa"/>
          </w:tcPr>
          <w:p w14:paraId="1C49A877" w14:textId="41ED8573" w:rsidR="00960C6A" w:rsidRPr="00154A3D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956D00">
              <w:rPr>
                <w:sz w:val="16"/>
                <w:szCs w:val="16"/>
              </w:rPr>
              <w:t>jnk</w:t>
            </w:r>
            <w:proofErr w:type="spellEnd"/>
          </w:p>
        </w:tc>
        <w:tc>
          <w:tcPr>
            <w:tcW w:w="1701" w:type="dxa"/>
          </w:tcPr>
          <w:p w14:paraId="50D09786" w14:textId="5AAE2C83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956D00">
              <w:rPr>
                <w:sz w:val="16"/>
                <w:szCs w:val="16"/>
              </w:rPr>
              <w:t>jnk</w:t>
            </w:r>
            <w:proofErr w:type="spellEnd"/>
          </w:p>
        </w:tc>
        <w:tc>
          <w:tcPr>
            <w:tcW w:w="1112" w:type="dxa"/>
          </w:tcPr>
          <w:p w14:paraId="6D51D5A8" w14:textId="64B5204A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77E7009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89CF99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91FD41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51980E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AB93024" w14:textId="77777777" w:rsidTr="00F45AB4">
        <w:tc>
          <w:tcPr>
            <w:tcW w:w="1668" w:type="dxa"/>
          </w:tcPr>
          <w:p w14:paraId="70027584" w14:textId="3D07F9D2" w:rsidR="00960C6A" w:rsidRPr="00154A3D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956D00">
              <w:rPr>
                <w:sz w:val="16"/>
                <w:szCs w:val="16"/>
              </w:rPr>
              <w:t>xiap</w:t>
            </w:r>
            <w:proofErr w:type="spellEnd"/>
          </w:p>
        </w:tc>
        <w:tc>
          <w:tcPr>
            <w:tcW w:w="1701" w:type="dxa"/>
          </w:tcPr>
          <w:p w14:paraId="29632B8F" w14:textId="77D814FB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956D00">
              <w:rPr>
                <w:sz w:val="16"/>
                <w:szCs w:val="16"/>
              </w:rPr>
              <w:t>xiap</w:t>
            </w:r>
            <w:proofErr w:type="spellEnd"/>
          </w:p>
        </w:tc>
        <w:tc>
          <w:tcPr>
            <w:tcW w:w="1112" w:type="dxa"/>
          </w:tcPr>
          <w:p w14:paraId="5C8AE849" w14:textId="227EC697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7FE2278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B7D294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BA5D19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366D2F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15860E1" w14:textId="77777777" w:rsidTr="00F45AB4">
        <w:tc>
          <w:tcPr>
            <w:tcW w:w="1668" w:type="dxa"/>
          </w:tcPr>
          <w:p w14:paraId="604396F3" w14:textId="75CC44DE" w:rsidR="00960C6A" w:rsidRPr="00154A3D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pgrp-1</w:t>
            </w:r>
          </w:p>
        </w:tc>
        <w:tc>
          <w:tcPr>
            <w:tcW w:w="1701" w:type="dxa"/>
          </w:tcPr>
          <w:p w14:paraId="1C02C3EB" w14:textId="36E28D1A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pgrp-1</w:t>
            </w:r>
          </w:p>
        </w:tc>
        <w:tc>
          <w:tcPr>
            <w:tcW w:w="1112" w:type="dxa"/>
          </w:tcPr>
          <w:p w14:paraId="3122C778" w14:textId="7495422E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E4B09CF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FC3FB0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C830C0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A71F88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6A92B49" w14:textId="77777777" w:rsidTr="00F45AB4">
        <w:tc>
          <w:tcPr>
            <w:tcW w:w="1668" w:type="dxa"/>
          </w:tcPr>
          <w:p w14:paraId="2412F688" w14:textId="57BE7965" w:rsidR="00960C6A" w:rsidRPr="00154A3D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Pseudomonas</w:t>
            </w:r>
          </w:p>
        </w:tc>
        <w:tc>
          <w:tcPr>
            <w:tcW w:w="1701" w:type="dxa"/>
          </w:tcPr>
          <w:p w14:paraId="06887835" w14:textId="67FA300A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Pseudomonas</w:t>
            </w:r>
          </w:p>
        </w:tc>
        <w:tc>
          <w:tcPr>
            <w:tcW w:w="1112" w:type="dxa"/>
          </w:tcPr>
          <w:p w14:paraId="3C783098" w14:textId="29E2887C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9ECF88E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308486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FCEC26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A04D69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2485BF6" w14:textId="77777777" w:rsidTr="00F45AB4">
        <w:tc>
          <w:tcPr>
            <w:tcW w:w="1668" w:type="dxa"/>
          </w:tcPr>
          <w:p w14:paraId="4207745F" w14:textId="40F229FB" w:rsidR="00960C6A" w:rsidRPr="00154A3D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cyld-1</w:t>
            </w:r>
          </w:p>
        </w:tc>
        <w:tc>
          <w:tcPr>
            <w:tcW w:w="1701" w:type="dxa"/>
          </w:tcPr>
          <w:p w14:paraId="33083ACD" w14:textId="2161488A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cyld-1</w:t>
            </w:r>
          </w:p>
        </w:tc>
        <w:tc>
          <w:tcPr>
            <w:tcW w:w="1112" w:type="dxa"/>
          </w:tcPr>
          <w:p w14:paraId="5DC49F97" w14:textId="7D9814B3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B2B4AE1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6E4909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98B346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C65A3C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160DA31" w14:textId="77777777" w:rsidTr="00F45AB4">
        <w:tc>
          <w:tcPr>
            <w:tcW w:w="1668" w:type="dxa"/>
          </w:tcPr>
          <w:p w14:paraId="4DD45993" w14:textId="1F8FFECB" w:rsidR="00960C6A" w:rsidRPr="00154A3D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cyld-2</w:t>
            </w:r>
          </w:p>
        </w:tc>
        <w:tc>
          <w:tcPr>
            <w:tcW w:w="1701" w:type="dxa"/>
          </w:tcPr>
          <w:p w14:paraId="667D48BF" w14:textId="2C289752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cyld-2</w:t>
            </w:r>
          </w:p>
        </w:tc>
        <w:tc>
          <w:tcPr>
            <w:tcW w:w="1112" w:type="dxa"/>
          </w:tcPr>
          <w:p w14:paraId="6F5CBA40" w14:textId="4E5F0E8A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362148C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4BB1CE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950557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9EB427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82CBE2F" w14:textId="77777777" w:rsidTr="00F45AB4">
        <w:tc>
          <w:tcPr>
            <w:tcW w:w="1668" w:type="dxa"/>
          </w:tcPr>
          <w:p w14:paraId="2D15B84F" w14:textId="786CB332" w:rsidR="00960C6A" w:rsidRPr="00154A3D" w:rsidRDefault="00960C6A" w:rsidP="00960C6A">
            <w:pPr>
              <w:rPr>
                <w:sz w:val="16"/>
                <w:szCs w:val="16"/>
              </w:rPr>
            </w:pPr>
            <w:r w:rsidRPr="00C246BA">
              <w:rPr>
                <w:sz w:val="16"/>
                <w:szCs w:val="16"/>
              </w:rPr>
              <w:t>cyld-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354C88C4" w14:textId="2C41FFAE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C246BA">
              <w:rPr>
                <w:sz w:val="16"/>
                <w:szCs w:val="16"/>
              </w:rPr>
              <w:t>cyld-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112" w:type="dxa"/>
          </w:tcPr>
          <w:p w14:paraId="5427876A" w14:textId="2FBD932F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B82E0E7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6FAA6E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8E1D37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A7A7D7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EA3B667" w14:textId="77777777" w:rsidTr="00F45AB4">
        <w:tc>
          <w:tcPr>
            <w:tcW w:w="1668" w:type="dxa"/>
          </w:tcPr>
          <w:p w14:paraId="0CD8E5EF" w14:textId="55BD8489" w:rsidR="00960C6A" w:rsidRPr="00154A3D" w:rsidRDefault="00960C6A" w:rsidP="00960C6A">
            <w:pPr>
              <w:rPr>
                <w:sz w:val="16"/>
                <w:szCs w:val="16"/>
              </w:rPr>
            </w:pPr>
            <w:r w:rsidRPr="00C246BA">
              <w:rPr>
                <w:sz w:val="16"/>
                <w:szCs w:val="16"/>
              </w:rPr>
              <w:t>cyld-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77F9C389" w14:textId="7AFA7659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C246BA">
              <w:rPr>
                <w:sz w:val="16"/>
                <w:szCs w:val="16"/>
              </w:rPr>
              <w:t>cyld-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112" w:type="dxa"/>
          </w:tcPr>
          <w:p w14:paraId="43CF4413" w14:textId="16C43DC1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1735690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0CC74A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EA325A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3E90CF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9F2CDC5" w14:textId="77777777" w:rsidTr="00F45AB4">
        <w:tc>
          <w:tcPr>
            <w:tcW w:w="1668" w:type="dxa"/>
          </w:tcPr>
          <w:p w14:paraId="357A04E7" w14:textId="68123FE9" w:rsidR="00960C6A" w:rsidRPr="00154A3D" w:rsidRDefault="00960C6A" w:rsidP="00960C6A">
            <w:pPr>
              <w:rPr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mat1</w:t>
            </w:r>
          </w:p>
        </w:tc>
        <w:tc>
          <w:tcPr>
            <w:tcW w:w="1701" w:type="dxa"/>
          </w:tcPr>
          <w:p w14:paraId="251AD26F" w14:textId="37A5057E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 w:rsidRPr="00956D00">
              <w:rPr>
                <w:sz w:val="16"/>
                <w:szCs w:val="16"/>
              </w:rPr>
              <w:t>mat1</w:t>
            </w:r>
          </w:p>
        </w:tc>
        <w:tc>
          <w:tcPr>
            <w:tcW w:w="1112" w:type="dxa"/>
          </w:tcPr>
          <w:p w14:paraId="1107AEDD" w14:textId="0181DA20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183D72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ECC132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60781D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90D7B8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54818F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5173014" w14:textId="77777777" w:rsidTr="00F45AB4">
        <w:tc>
          <w:tcPr>
            <w:tcW w:w="1668" w:type="dxa"/>
          </w:tcPr>
          <w:p w14:paraId="1E8A4487" w14:textId="7A1ED171" w:rsidR="00960C6A" w:rsidRPr="00956D00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ju4</w:t>
            </w:r>
          </w:p>
        </w:tc>
        <w:tc>
          <w:tcPr>
            <w:tcW w:w="1701" w:type="dxa"/>
          </w:tcPr>
          <w:p w14:paraId="3973BE18" w14:textId="7848976C" w:rsidR="00960C6A" w:rsidRPr="00956D00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ju4</w:t>
            </w:r>
          </w:p>
        </w:tc>
        <w:tc>
          <w:tcPr>
            <w:tcW w:w="1112" w:type="dxa"/>
          </w:tcPr>
          <w:p w14:paraId="28506A66" w14:textId="13E60B44" w:rsidR="00960C6A" w:rsidRPr="00183D72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00E9011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9B99AD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075181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72943B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8715AE2" w14:textId="77777777" w:rsidTr="00F45AB4">
        <w:tc>
          <w:tcPr>
            <w:tcW w:w="1668" w:type="dxa"/>
          </w:tcPr>
          <w:p w14:paraId="005B6FF8" w14:textId="772B2675" w:rsidR="00960C6A" w:rsidRPr="00956D00" w:rsidRDefault="00960C6A" w:rsidP="00960C6A">
            <w:pPr>
              <w:rPr>
                <w:sz w:val="16"/>
                <w:szCs w:val="16"/>
              </w:rPr>
            </w:pPr>
            <w:r w:rsidRPr="00DC4750">
              <w:rPr>
                <w:sz w:val="16"/>
                <w:szCs w:val="16"/>
              </w:rPr>
              <w:t>gk219</w:t>
            </w:r>
          </w:p>
        </w:tc>
        <w:tc>
          <w:tcPr>
            <w:tcW w:w="1701" w:type="dxa"/>
          </w:tcPr>
          <w:p w14:paraId="4EE336F0" w14:textId="4369AEFC" w:rsidR="00960C6A" w:rsidRPr="00956D00" w:rsidRDefault="00960C6A" w:rsidP="00960C6A">
            <w:pPr>
              <w:rPr>
                <w:sz w:val="16"/>
                <w:szCs w:val="16"/>
              </w:rPr>
            </w:pPr>
            <w:r w:rsidRPr="00DC4750">
              <w:rPr>
                <w:sz w:val="16"/>
                <w:szCs w:val="16"/>
              </w:rPr>
              <w:t>gk219</w:t>
            </w:r>
          </w:p>
        </w:tc>
        <w:tc>
          <w:tcPr>
            <w:tcW w:w="1112" w:type="dxa"/>
          </w:tcPr>
          <w:p w14:paraId="7DBF77B7" w14:textId="486AC96C" w:rsidR="00960C6A" w:rsidRPr="00183D72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560B09A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963C70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3D6610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25455E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6A6D1FB" w14:textId="77777777" w:rsidTr="00F45AB4">
        <w:tc>
          <w:tcPr>
            <w:tcW w:w="1668" w:type="dxa"/>
          </w:tcPr>
          <w:p w14:paraId="0971F5B8" w14:textId="3ED7FA68" w:rsidR="00960C6A" w:rsidRPr="00956D00" w:rsidRDefault="00960C6A" w:rsidP="00960C6A">
            <w:pPr>
              <w:rPr>
                <w:sz w:val="16"/>
                <w:szCs w:val="16"/>
              </w:rPr>
            </w:pPr>
            <w:r w:rsidRPr="00DC4750">
              <w:rPr>
                <w:sz w:val="16"/>
                <w:szCs w:val="16"/>
              </w:rPr>
              <w:t>dapk-1(gk219)</w:t>
            </w:r>
          </w:p>
        </w:tc>
        <w:tc>
          <w:tcPr>
            <w:tcW w:w="1701" w:type="dxa"/>
          </w:tcPr>
          <w:p w14:paraId="73EC3748" w14:textId="7D158E12" w:rsidR="00960C6A" w:rsidRPr="00956D00" w:rsidRDefault="00960C6A" w:rsidP="00960C6A">
            <w:pPr>
              <w:rPr>
                <w:sz w:val="16"/>
                <w:szCs w:val="16"/>
              </w:rPr>
            </w:pPr>
            <w:r w:rsidRPr="00DC4750">
              <w:rPr>
                <w:sz w:val="16"/>
                <w:szCs w:val="16"/>
              </w:rPr>
              <w:t>dapk-1(gk219)</w:t>
            </w:r>
          </w:p>
        </w:tc>
        <w:tc>
          <w:tcPr>
            <w:tcW w:w="1112" w:type="dxa"/>
          </w:tcPr>
          <w:p w14:paraId="4811C223" w14:textId="3EF83B8E" w:rsidR="00960C6A" w:rsidRPr="00183D72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C5191A7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04DA4D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DB87DD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9C005A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8327CC2" w14:textId="77777777" w:rsidTr="00F45AB4">
        <w:tc>
          <w:tcPr>
            <w:tcW w:w="1668" w:type="dxa"/>
          </w:tcPr>
          <w:p w14:paraId="5E5EB5BE" w14:textId="6E19ACBC" w:rsidR="00960C6A" w:rsidRPr="00956D00" w:rsidRDefault="00960C6A" w:rsidP="00960C6A">
            <w:pPr>
              <w:rPr>
                <w:sz w:val="16"/>
                <w:szCs w:val="16"/>
              </w:rPr>
            </w:pPr>
            <w:r w:rsidRPr="00DC4750">
              <w:rPr>
                <w:sz w:val="16"/>
                <w:szCs w:val="16"/>
              </w:rPr>
              <w:t>dapk-1(ju4)</w:t>
            </w:r>
          </w:p>
        </w:tc>
        <w:tc>
          <w:tcPr>
            <w:tcW w:w="1701" w:type="dxa"/>
          </w:tcPr>
          <w:p w14:paraId="726F356D" w14:textId="177CB692" w:rsidR="00960C6A" w:rsidRPr="00956D00" w:rsidRDefault="00960C6A" w:rsidP="00960C6A">
            <w:pPr>
              <w:rPr>
                <w:sz w:val="16"/>
                <w:szCs w:val="16"/>
              </w:rPr>
            </w:pPr>
            <w:r w:rsidRPr="00DC4750">
              <w:rPr>
                <w:sz w:val="16"/>
                <w:szCs w:val="16"/>
              </w:rPr>
              <w:t>dapk-1(ju4)</w:t>
            </w:r>
          </w:p>
        </w:tc>
        <w:tc>
          <w:tcPr>
            <w:tcW w:w="1112" w:type="dxa"/>
          </w:tcPr>
          <w:p w14:paraId="2F619D05" w14:textId="2674B0B8" w:rsidR="00960C6A" w:rsidRPr="00183D72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ED19D8F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A96617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6272A3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78B5B1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95681BD" w14:textId="77777777" w:rsidTr="00F45AB4">
        <w:tc>
          <w:tcPr>
            <w:tcW w:w="1668" w:type="dxa"/>
          </w:tcPr>
          <w:p w14:paraId="5DC5F4C1" w14:textId="3A9FE374" w:rsidR="00960C6A" w:rsidRPr="00956D00" w:rsidRDefault="00960C6A" w:rsidP="00960C6A">
            <w:pPr>
              <w:rPr>
                <w:sz w:val="16"/>
                <w:szCs w:val="16"/>
              </w:rPr>
            </w:pPr>
            <w:r w:rsidRPr="00DC4750">
              <w:rPr>
                <w:sz w:val="16"/>
                <w:szCs w:val="16"/>
              </w:rPr>
              <w:t>dhc-1(or195)</w:t>
            </w:r>
          </w:p>
        </w:tc>
        <w:tc>
          <w:tcPr>
            <w:tcW w:w="1701" w:type="dxa"/>
          </w:tcPr>
          <w:p w14:paraId="0E4B7AAA" w14:textId="0BE15E9D" w:rsidR="00960C6A" w:rsidRPr="00956D00" w:rsidRDefault="00960C6A" w:rsidP="00960C6A">
            <w:pPr>
              <w:rPr>
                <w:sz w:val="16"/>
                <w:szCs w:val="16"/>
              </w:rPr>
            </w:pPr>
            <w:r w:rsidRPr="00DC4750">
              <w:rPr>
                <w:sz w:val="16"/>
                <w:szCs w:val="16"/>
              </w:rPr>
              <w:t>dhc-1(or195)</w:t>
            </w:r>
          </w:p>
        </w:tc>
        <w:tc>
          <w:tcPr>
            <w:tcW w:w="1112" w:type="dxa"/>
          </w:tcPr>
          <w:p w14:paraId="00AD8A7A" w14:textId="4E0B6ACA" w:rsidR="00960C6A" w:rsidRPr="00183D72" w:rsidRDefault="00960C6A" w:rsidP="00960C6A">
            <w:pPr>
              <w:jc w:val="center"/>
              <w:rPr>
                <w:sz w:val="16"/>
                <w:szCs w:val="16"/>
              </w:rPr>
            </w:pPr>
            <w:r w:rsidRPr="003A6CF8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CA61F13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C02CA9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222A1B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5A1C02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ED94170" w14:textId="77777777" w:rsidTr="00F45AB4">
        <w:tc>
          <w:tcPr>
            <w:tcW w:w="1668" w:type="dxa"/>
          </w:tcPr>
          <w:p w14:paraId="27DBBE36" w14:textId="158376D5" w:rsidR="00960C6A" w:rsidRPr="00956D00" w:rsidRDefault="00960C6A" w:rsidP="00960C6A">
            <w:pPr>
              <w:rPr>
                <w:sz w:val="16"/>
                <w:szCs w:val="16"/>
              </w:rPr>
            </w:pPr>
            <w:r w:rsidRPr="00DC4750">
              <w:rPr>
                <w:sz w:val="16"/>
                <w:szCs w:val="16"/>
              </w:rPr>
              <w:t>dhc-1(or195); ptrn-1(0)</w:t>
            </w:r>
          </w:p>
        </w:tc>
        <w:tc>
          <w:tcPr>
            <w:tcW w:w="1701" w:type="dxa"/>
          </w:tcPr>
          <w:p w14:paraId="341CF6DC" w14:textId="56465B06" w:rsidR="00960C6A" w:rsidRPr="00956D00" w:rsidRDefault="00960C6A" w:rsidP="00960C6A">
            <w:pPr>
              <w:rPr>
                <w:sz w:val="16"/>
                <w:szCs w:val="16"/>
              </w:rPr>
            </w:pPr>
            <w:r w:rsidRPr="00DC4750">
              <w:rPr>
                <w:sz w:val="16"/>
                <w:szCs w:val="16"/>
              </w:rPr>
              <w:t>dhc-1(or195); ptrn-1(0)</w:t>
            </w:r>
          </w:p>
        </w:tc>
        <w:tc>
          <w:tcPr>
            <w:tcW w:w="1112" w:type="dxa"/>
          </w:tcPr>
          <w:p w14:paraId="56371636" w14:textId="270CB5AE" w:rsidR="00960C6A" w:rsidRPr="00183D72" w:rsidRDefault="00960C6A" w:rsidP="00960C6A">
            <w:pPr>
              <w:jc w:val="center"/>
              <w:rPr>
                <w:sz w:val="16"/>
                <w:szCs w:val="16"/>
              </w:rPr>
            </w:pPr>
            <w:r w:rsidRPr="003A6CF8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A5BE99D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31DF74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FA3AD4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53AE11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1BAB22B" w14:textId="77777777" w:rsidTr="00F45AB4">
        <w:tc>
          <w:tcPr>
            <w:tcW w:w="1668" w:type="dxa"/>
          </w:tcPr>
          <w:p w14:paraId="7929EC0F" w14:textId="221BC335" w:rsidR="00960C6A" w:rsidRPr="00956D00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Figure1figure supplement</w:t>
            </w:r>
          </w:p>
        </w:tc>
        <w:tc>
          <w:tcPr>
            <w:tcW w:w="1701" w:type="dxa"/>
          </w:tcPr>
          <w:p w14:paraId="5851EE03" w14:textId="5E687F29" w:rsidR="00960C6A" w:rsidRPr="00956D00" w:rsidRDefault="00960C6A" w:rsidP="00960C6A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Figure 1</w:t>
            </w:r>
            <w:r w:rsidRPr="000821C6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5A24DEF3" w14:textId="77777777" w:rsidR="00960C6A" w:rsidRPr="00183D72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38A05C4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10C02D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4D6261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67FD92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A463D13" w14:textId="77777777" w:rsidTr="00F45AB4">
        <w:tc>
          <w:tcPr>
            <w:tcW w:w="1668" w:type="dxa"/>
          </w:tcPr>
          <w:p w14:paraId="379CA482" w14:textId="3923E816" w:rsidR="00960C6A" w:rsidRPr="00956D00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Figure2figure supplement</w:t>
            </w:r>
          </w:p>
        </w:tc>
        <w:tc>
          <w:tcPr>
            <w:tcW w:w="1701" w:type="dxa"/>
          </w:tcPr>
          <w:p w14:paraId="0F5FF1E9" w14:textId="42D66702" w:rsidR="00960C6A" w:rsidRPr="00956D00" w:rsidRDefault="00960C6A" w:rsidP="00960C6A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Figure 2</w:t>
            </w:r>
            <w:r w:rsidRPr="000821C6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6ED03396" w14:textId="77777777" w:rsidR="00960C6A" w:rsidRPr="00183D72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457E752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B5208E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52D91F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04676B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BA0EE0A" w14:textId="77777777" w:rsidTr="00F45AB4">
        <w:tc>
          <w:tcPr>
            <w:tcW w:w="1668" w:type="dxa"/>
          </w:tcPr>
          <w:p w14:paraId="3A03AF1B" w14:textId="4B5DA8EF" w:rsidR="00960C6A" w:rsidRPr="00154A3D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Figure3figure supplement</w:t>
            </w:r>
          </w:p>
        </w:tc>
        <w:tc>
          <w:tcPr>
            <w:tcW w:w="1701" w:type="dxa"/>
          </w:tcPr>
          <w:p w14:paraId="3A616804" w14:textId="026A7CC5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Figure 3</w:t>
            </w:r>
            <w:r w:rsidRPr="000821C6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45E026B0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339017C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CFAB9D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9B7D44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C58898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90B14E8" w14:textId="77777777" w:rsidTr="00F45AB4">
        <w:tc>
          <w:tcPr>
            <w:tcW w:w="1668" w:type="dxa"/>
          </w:tcPr>
          <w:p w14:paraId="2C4EB60E" w14:textId="5CBE0B28" w:rsidR="00960C6A" w:rsidRPr="00154A3D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Figure4figure supplement</w:t>
            </w:r>
          </w:p>
        </w:tc>
        <w:tc>
          <w:tcPr>
            <w:tcW w:w="1701" w:type="dxa"/>
          </w:tcPr>
          <w:p w14:paraId="62AAF127" w14:textId="466F983F" w:rsidR="00960C6A" w:rsidRPr="00154A3D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Figure 4</w:t>
            </w:r>
            <w:r w:rsidRPr="000821C6">
              <w:rPr>
                <w:bCs/>
                <w:sz w:val="16"/>
                <w:szCs w:val="16"/>
              </w:rPr>
              <w:t>—figure supplement</w:t>
            </w:r>
          </w:p>
        </w:tc>
        <w:tc>
          <w:tcPr>
            <w:tcW w:w="1112" w:type="dxa"/>
          </w:tcPr>
          <w:p w14:paraId="52F25C9A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6D76E51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1AFE24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387C6B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ADFDC1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7E1017A" w14:textId="77777777" w:rsidTr="00F45AB4">
        <w:tc>
          <w:tcPr>
            <w:tcW w:w="1668" w:type="dxa"/>
          </w:tcPr>
          <w:p w14:paraId="29D37BCB" w14:textId="690B415C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dsx</w:t>
            </w:r>
            <w:proofErr w:type="spellEnd"/>
          </w:p>
        </w:tc>
        <w:tc>
          <w:tcPr>
            <w:tcW w:w="1701" w:type="dxa"/>
          </w:tcPr>
          <w:p w14:paraId="3140F004" w14:textId="6FD7534A" w:rsidR="00960C6A" w:rsidRDefault="00960C6A" w:rsidP="00960C6A">
            <w:pPr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dsx</w:t>
            </w:r>
            <w:proofErr w:type="spellEnd"/>
          </w:p>
        </w:tc>
        <w:tc>
          <w:tcPr>
            <w:tcW w:w="1112" w:type="dxa"/>
          </w:tcPr>
          <w:p w14:paraId="2344980E" w14:textId="32A33B2A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98A1952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1FA162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23105A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DB29A9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3DFD65A" w14:textId="77777777" w:rsidTr="00F45AB4">
        <w:tc>
          <w:tcPr>
            <w:tcW w:w="1668" w:type="dxa"/>
          </w:tcPr>
          <w:p w14:paraId="3F1FC7AD" w14:textId="5CD3AA76" w:rsidR="00960C6A" w:rsidRDefault="00960C6A" w:rsidP="00960C6A">
            <w:pPr>
              <w:rPr>
                <w:sz w:val="16"/>
                <w:szCs w:val="16"/>
              </w:rPr>
            </w:pPr>
            <w:r w:rsidRPr="006000D4">
              <w:rPr>
                <w:sz w:val="16"/>
                <w:szCs w:val="16"/>
              </w:rPr>
              <w:t>UAS-TNT</w:t>
            </w:r>
          </w:p>
        </w:tc>
        <w:tc>
          <w:tcPr>
            <w:tcW w:w="1701" w:type="dxa"/>
          </w:tcPr>
          <w:p w14:paraId="413C1B47" w14:textId="7C5819F2" w:rsidR="00960C6A" w:rsidRDefault="00960C6A" w:rsidP="00960C6A">
            <w:pPr>
              <w:rPr>
                <w:bCs/>
                <w:sz w:val="16"/>
                <w:szCs w:val="16"/>
              </w:rPr>
            </w:pPr>
            <w:r w:rsidRPr="006000D4">
              <w:rPr>
                <w:sz w:val="16"/>
                <w:szCs w:val="16"/>
              </w:rPr>
              <w:t>UAS-TNT</w:t>
            </w:r>
          </w:p>
        </w:tc>
        <w:tc>
          <w:tcPr>
            <w:tcW w:w="1112" w:type="dxa"/>
          </w:tcPr>
          <w:p w14:paraId="39EF4E0E" w14:textId="5AE85272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C925211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4632DF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BE83E9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7B708F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2E4D847" w14:textId="77777777" w:rsidTr="00F45AB4">
        <w:tc>
          <w:tcPr>
            <w:tcW w:w="1668" w:type="dxa"/>
          </w:tcPr>
          <w:p w14:paraId="2B8447F6" w14:textId="60FBA083" w:rsidR="00960C6A" w:rsidRPr="00140F4D" w:rsidRDefault="00960C6A" w:rsidP="00960C6A">
            <w:pPr>
              <w:rPr>
                <w:sz w:val="16"/>
                <w:szCs w:val="16"/>
              </w:rPr>
            </w:pPr>
            <w:r w:rsidRPr="00140F4D">
              <w:rPr>
                <w:sz w:val="16"/>
                <w:szCs w:val="16"/>
              </w:rPr>
              <w:t xml:space="preserve">Saccharomyces </w:t>
            </w:r>
            <w:proofErr w:type="spellStart"/>
            <w:r w:rsidRPr="00140F4D">
              <w:rPr>
                <w:sz w:val="16"/>
                <w:szCs w:val="16"/>
              </w:rPr>
              <w:t>uvarum</w:t>
            </w:r>
            <w:proofErr w:type="spellEnd"/>
          </w:p>
        </w:tc>
        <w:tc>
          <w:tcPr>
            <w:tcW w:w="1701" w:type="dxa"/>
          </w:tcPr>
          <w:p w14:paraId="0CC96776" w14:textId="73CB380A" w:rsidR="00960C6A" w:rsidRPr="00140F4D" w:rsidRDefault="00960C6A" w:rsidP="00960C6A">
            <w:pPr>
              <w:rPr>
                <w:bCs/>
                <w:i/>
                <w:sz w:val="16"/>
                <w:szCs w:val="16"/>
              </w:rPr>
            </w:pPr>
            <w:r w:rsidRPr="00140F4D">
              <w:rPr>
                <w:i/>
                <w:sz w:val="16"/>
                <w:szCs w:val="16"/>
              </w:rPr>
              <w:t xml:space="preserve">Saccharomyces </w:t>
            </w:r>
            <w:proofErr w:type="spellStart"/>
            <w:r w:rsidRPr="00140F4D">
              <w:rPr>
                <w:i/>
                <w:sz w:val="16"/>
                <w:szCs w:val="16"/>
              </w:rPr>
              <w:t>uvarum</w:t>
            </w:r>
            <w:proofErr w:type="spellEnd"/>
          </w:p>
        </w:tc>
        <w:tc>
          <w:tcPr>
            <w:tcW w:w="1112" w:type="dxa"/>
          </w:tcPr>
          <w:p w14:paraId="2592CB19" w14:textId="4123C6AB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B863E8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819564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F0E983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DF31E7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E3AF8B9" w14:textId="77777777" w:rsidTr="00F45AB4">
        <w:tc>
          <w:tcPr>
            <w:tcW w:w="1668" w:type="dxa"/>
          </w:tcPr>
          <w:p w14:paraId="54F86C3E" w14:textId="39B7A358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S. </w:t>
            </w:r>
            <w:proofErr w:type="spellStart"/>
            <w:r w:rsidRPr="00140F4D">
              <w:rPr>
                <w:sz w:val="16"/>
                <w:szCs w:val="16"/>
              </w:rPr>
              <w:t>uvarum</w:t>
            </w:r>
            <w:proofErr w:type="spellEnd"/>
          </w:p>
        </w:tc>
        <w:tc>
          <w:tcPr>
            <w:tcW w:w="1701" w:type="dxa"/>
          </w:tcPr>
          <w:p w14:paraId="595D72F2" w14:textId="6AE8B7F1" w:rsidR="00960C6A" w:rsidRPr="00140F4D" w:rsidRDefault="00960C6A" w:rsidP="00960C6A">
            <w:pPr>
              <w:rPr>
                <w:bCs/>
                <w:i/>
                <w:sz w:val="16"/>
                <w:szCs w:val="16"/>
              </w:rPr>
            </w:pPr>
            <w:r w:rsidRPr="00140F4D">
              <w:rPr>
                <w:i/>
                <w:sz w:val="16"/>
                <w:szCs w:val="16"/>
              </w:rPr>
              <w:t xml:space="preserve">S. </w:t>
            </w:r>
            <w:proofErr w:type="spellStart"/>
            <w:r w:rsidRPr="00140F4D">
              <w:rPr>
                <w:i/>
                <w:sz w:val="16"/>
                <w:szCs w:val="16"/>
              </w:rPr>
              <w:t>uvarum</w:t>
            </w:r>
            <w:proofErr w:type="spellEnd"/>
          </w:p>
        </w:tc>
        <w:tc>
          <w:tcPr>
            <w:tcW w:w="1112" w:type="dxa"/>
          </w:tcPr>
          <w:p w14:paraId="710F8162" w14:textId="7CE599A6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AE373C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2DD77C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548E91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92291A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C4DDF5A" w14:textId="77777777" w:rsidTr="00F45AB4">
        <w:tc>
          <w:tcPr>
            <w:tcW w:w="1668" w:type="dxa"/>
          </w:tcPr>
          <w:p w14:paraId="688C7E4D" w14:textId="0F447450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S.uvarum</w:t>
            </w:r>
            <w:proofErr w:type="spellEnd"/>
          </w:p>
        </w:tc>
        <w:tc>
          <w:tcPr>
            <w:tcW w:w="1701" w:type="dxa"/>
          </w:tcPr>
          <w:p w14:paraId="70D649BA" w14:textId="26A0DF39" w:rsidR="00960C6A" w:rsidRDefault="00960C6A" w:rsidP="00960C6A">
            <w:pPr>
              <w:rPr>
                <w:bCs/>
                <w:sz w:val="16"/>
                <w:szCs w:val="16"/>
              </w:rPr>
            </w:pPr>
            <w:r w:rsidRPr="00140F4D">
              <w:rPr>
                <w:i/>
                <w:sz w:val="16"/>
                <w:szCs w:val="16"/>
              </w:rPr>
              <w:t xml:space="preserve">S. </w:t>
            </w:r>
            <w:proofErr w:type="spellStart"/>
            <w:r w:rsidRPr="00140F4D">
              <w:rPr>
                <w:i/>
                <w:sz w:val="16"/>
                <w:szCs w:val="16"/>
              </w:rPr>
              <w:t>uvarum</w:t>
            </w:r>
            <w:proofErr w:type="spellEnd"/>
          </w:p>
        </w:tc>
        <w:tc>
          <w:tcPr>
            <w:tcW w:w="1112" w:type="dxa"/>
          </w:tcPr>
          <w:p w14:paraId="67D76B24" w14:textId="04A06261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E36269C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E74030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3A584B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FE0C0B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912A71E" w14:textId="77777777" w:rsidTr="00F45AB4">
        <w:tc>
          <w:tcPr>
            <w:tcW w:w="1668" w:type="dxa"/>
          </w:tcPr>
          <w:p w14:paraId="0A6AA770" w14:textId="0B6D06E6" w:rsidR="00960C6A" w:rsidRDefault="00960C6A" w:rsidP="00960C6A">
            <w:pPr>
              <w:rPr>
                <w:sz w:val="16"/>
                <w:szCs w:val="16"/>
              </w:rPr>
            </w:pPr>
            <w:r w:rsidRPr="00067F17">
              <w:rPr>
                <w:sz w:val="16"/>
                <w:szCs w:val="16"/>
              </w:rPr>
              <w:t>ScerGAL1</w:t>
            </w:r>
          </w:p>
        </w:tc>
        <w:tc>
          <w:tcPr>
            <w:tcW w:w="1701" w:type="dxa"/>
          </w:tcPr>
          <w:p w14:paraId="38A61D59" w14:textId="6A69A749" w:rsidR="00960C6A" w:rsidRPr="00B1224F" w:rsidRDefault="00960C6A" w:rsidP="00960C6A">
            <w:pPr>
              <w:rPr>
                <w:bCs/>
                <w:i/>
                <w:sz w:val="16"/>
                <w:szCs w:val="16"/>
              </w:rPr>
            </w:pPr>
            <w:r w:rsidRPr="00B1224F">
              <w:rPr>
                <w:i/>
                <w:sz w:val="16"/>
                <w:szCs w:val="16"/>
              </w:rPr>
              <w:t>ScerGAL1</w:t>
            </w:r>
          </w:p>
        </w:tc>
        <w:tc>
          <w:tcPr>
            <w:tcW w:w="1112" w:type="dxa"/>
          </w:tcPr>
          <w:p w14:paraId="57C0B8DF" w14:textId="724383BE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7811F2D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F95C4D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FADF8A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028D22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52F8C78" w14:textId="77777777" w:rsidTr="00F45AB4">
        <w:tc>
          <w:tcPr>
            <w:tcW w:w="1668" w:type="dxa"/>
          </w:tcPr>
          <w:p w14:paraId="1306AACD" w14:textId="02C3F4E7" w:rsidR="00960C6A" w:rsidRPr="00067F17" w:rsidRDefault="00960C6A" w:rsidP="00960C6A">
            <w:pPr>
              <w:rPr>
                <w:sz w:val="16"/>
                <w:szCs w:val="16"/>
              </w:rPr>
            </w:pPr>
            <w:r w:rsidRPr="00067F17">
              <w:rPr>
                <w:sz w:val="16"/>
                <w:szCs w:val="16"/>
              </w:rPr>
              <w:t>ScerGAL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01D341F5" w14:textId="660021F7" w:rsidR="00960C6A" w:rsidRPr="00B1224F" w:rsidRDefault="00960C6A" w:rsidP="00960C6A">
            <w:pPr>
              <w:rPr>
                <w:i/>
                <w:sz w:val="16"/>
                <w:szCs w:val="16"/>
              </w:rPr>
            </w:pPr>
            <w:r w:rsidRPr="00B1224F">
              <w:rPr>
                <w:i/>
                <w:sz w:val="16"/>
                <w:szCs w:val="16"/>
              </w:rPr>
              <w:t>ScerGAL3</w:t>
            </w:r>
          </w:p>
        </w:tc>
        <w:tc>
          <w:tcPr>
            <w:tcW w:w="1112" w:type="dxa"/>
          </w:tcPr>
          <w:p w14:paraId="2096126C" w14:textId="0A620302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84D787A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F13B67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24CAEE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2DEB76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F0FC975" w14:textId="77777777" w:rsidTr="00F45AB4">
        <w:tc>
          <w:tcPr>
            <w:tcW w:w="1668" w:type="dxa"/>
          </w:tcPr>
          <w:p w14:paraId="35CAC01D" w14:textId="6AB6FB5D" w:rsidR="00960C6A" w:rsidRDefault="00960C6A" w:rsidP="00960C6A">
            <w:pPr>
              <w:rPr>
                <w:sz w:val="16"/>
                <w:szCs w:val="16"/>
              </w:rPr>
            </w:pPr>
            <w:r w:rsidRPr="00067F17">
              <w:rPr>
                <w:sz w:val="16"/>
                <w:szCs w:val="16"/>
              </w:rPr>
              <w:t>gal3∆</w:t>
            </w:r>
          </w:p>
        </w:tc>
        <w:tc>
          <w:tcPr>
            <w:tcW w:w="1701" w:type="dxa"/>
          </w:tcPr>
          <w:p w14:paraId="3E38DDEB" w14:textId="18E5A7CB" w:rsidR="00960C6A" w:rsidRPr="00B1224F" w:rsidRDefault="00960C6A" w:rsidP="00960C6A">
            <w:pPr>
              <w:rPr>
                <w:bCs/>
                <w:i/>
                <w:sz w:val="16"/>
                <w:szCs w:val="16"/>
              </w:rPr>
            </w:pPr>
            <w:r w:rsidRPr="00B1224F">
              <w:rPr>
                <w:i/>
                <w:sz w:val="16"/>
                <w:szCs w:val="16"/>
              </w:rPr>
              <w:t>gal3∆</w:t>
            </w:r>
          </w:p>
        </w:tc>
        <w:tc>
          <w:tcPr>
            <w:tcW w:w="1112" w:type="dxa"/>
          </w:tcPr>
          <w:p w14:paraId="26A661DB" w14:textId="3D62CFC4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804CE19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B63701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0D1235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2457E6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0D4DB50" w14:textId="77777777" w:rsidTr="00F45AB4">
        <w:tc>
          <w:tcPr>
            <w:tcW w:w="1668" w:type="dxa"/>
          </w:tcPr>
          <w:p w14:paraId="0517B48A" w14:textId="31DBA171" w:rsidR="00960C6A" w:rsidRDefault="00960C6A" w:rsidP="00960C6A">
            <w:pPr>
              <w:rPr>
                <w:sz w:val="16"/>
                <w:szCs w:val="16"/>
              </w:rPr>
            </w:pPr>
            <w:r w:rsidRPr="001D5F67">
              <w:rPr>
                <w:sz w:val="16"/>
                <w:szCs w:val="16"/>
              </w:rPr>
              <w:t>SuvaGAL80B</w:t>
            </w:r>
          </w:p>
        </w:tc>
        <w:tc>
          <w:tcPr>
            <w:tcW w:w="1701" w:type="dxa"/>
          </w:tcPr>
          <w:p w14:paraId="7975D14B" w14:textId="4AE24ECB" w:rsidR="00960C6A" w:rsidRPr="001D5F67" w:rsidRDefault="00960C6A" w:rsidP="00960C6A">
            <w:pPr>
              <w:rPr>
                <w:bCs/>
                <w:i/>
                <w:sz w:val="16"/>
                <w:szCs w:val="16"/>
              </w:rPr>
            </w:pPr>
            <w:r w:rsidRPr="001D5F67">
              <w:rPr>
                <w:i/>
                <w:sz w:val="16"/>
                <w:szCs w:val="16"/>
              </w:rPr>
              <w:t>SuvaGAL80B</w:t>
            </w:r>
          </w:p>
        </w:tc>
        <w:tc>
          <w:tcPr>
            <w:tcW w:w="1112" w:type="dxa"/>
          </w:tcPr>
          <w:p w14:paraId="37EB2F2B" w14:textId="66F59DFB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47D6773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9F6970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40C786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D73DC3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0420A39" w14:textId="77777777" w:rsidTr="00F45AB4">
        <w:tc>
          <w:tcPr>
            <w:tcW w:w="1668" w:type="dxa"/>
          </w:tcPr>
          <w:p w14:paraId="54F2E0FC" w14:textId="467A722B" w:rsidR="00960C6A" w:rsidRPr="001D5F67" w:rsidRDefault="00960C6A" w:rsidP="00960C6A">
            <w:pPr>
              <w:rPr>
                <w:sz w:val="16"/>
                <w:szCs w:val="16"/>
              </w:rPr>
            </w:pPr>
            <w:r w:rsidRPr="00B1224F">
              <w:rPr>
                <w:sz w:val="16"/>
                <w:szCs w:val="16"/>
              </w:rPr>
              <w:t>gal1∆::SuvaGAL3</w:t>
            </w:r>
          </w:p>
        </w:tc>
        <w:tc>
          <w:tcPr>
            <w:tcW w:w="1701" w:type="dxa"/>
          </w:tcPr>
          <w:p w14:paraId="04AE06C2" w14:textId="1A18C2B9" w:rsidR="00960C6A" w:rsidRPr="00B1224F" w:rsidRDefault="00960C6A" w:rsidP="00960C6A">
            <w:pPr>
              <w:rPr>
                <w:i/>
                <w:sz w:val="16"/>
                <w:szCs w:val="16"/>
              </w:rPr>
            </w:pPr>
            <w:r w:rsidRPr="00B1224F">
              <w:rPr>
                <w:i/>
                <w:sz w:val="16"/>
                <w:szCs w:val="16"/>
              </w:rPr>
              <w:t>gal1∆::SuvaGAL3</w:t>
            </w:r>
          </w:p>
        </w:tc>
        <w:tc>
          <w:tcPr>
            <w:tcW w:w="1112" w:type="dxa"/>
          </w:tcPr>
          <w:p w14:paraId="2345E079" w14:textId="42F2E6C2" w:rsidR="00960C6A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AC14AF0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464AFE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5BC2AA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EBCE8F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83DDFC0" w14:textId="77777777" w:rsidTr="00F45AB4">
        <w:tc>
          <w:tcPr>
            <w:tcW w:w="1668" w:type="dxa"/>
          </w:tcPr>
          <w:p w14:paraId="08A5F11E" w14:textId="21F4ACA0" w:rsidR="00960C6A" w:rsidRPr="001D5F67" w:rsidRDefault="00960C6A" w:rsidP="00960C6A">
            <w:pPr>
              <w:rPr>
                <w:sz w:val="16"/>
                <w:szCs w:val="16"/>
              </w:rPr>
            </w:pPr>
            <w:r w:rsidRPr="00F55AE5">
              <w:rPr>
                <w:sz w:val="16"/>
                <w:szCs w:val="16"/>
              </w:rPr>
              <w:t>nop-1</w:t>
            </w:r>
          </w:p>
        </w:tc>
        <w:tc>
          <w:tcPr>
            <w:tcW w:w="1701" w:type="dxa"/>
          </w:tcPr>
          <w:p w14:paraId="611FB34F" w14:textId="0698CE6E" w:rsidR="00960C6A" w:rsidRPr="00F55AE5" w:rsidRDefault="00960C6A" w:rsidP="00960C6A">
            <w:pPr>
              <w:rPr>
                <w:i/>
                <w:sz w:val="16"/>
                <w:szCs w:val="16"/>
              </w:rPr>
            </w:pPr>
            <w:r w:rsidRPr="00F55AE5">
              <w:rPr>
                <w:i/>
                <w:sz w:val="16"/>
                <w:szCs w:val="16"/>
              </w:rPr>
              <w:t>nop-1</w:t>
            </w:r>
          </w:p>
        </w:tc>
        <w:tc>
          <w:tcPr>
            <w:tcW w:w="1112" w:type="dxa"/>
          </w:tcPr>
          <w:p w14:paraId="182ECC5F" w14:textId="2A08EA54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6A49E9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66316DA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27087D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217B9A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33A8CF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FA1B528" w14:textId="77777777" w:rsidTr="00F45AB4">
        <w:tc>
          <w:tcPr>
            <w:tcW w:w="1668" w:type="dxa"/>
          </w:tcPr>
          <w:p w14:paraId="6735E55B" w14:textId="55128F16" w:rsidR="00960C6A" w:rsidRPr="001D5F67" w:rsidRDefault="00960C6A" w:rsidP="00960C6A">
            <w:pPr>
              <w:rPr>
                <w:sz w:val="16"/>
                <w:szCs w:val="16"/>
              </w:rPr>
            </w:pPr>
            <w:r w:rsidRPr="00F55AE5">
              <w:rPr>
                <w:sz w:val="16"/>
                <w:szCs w:val="16"/>
              </w:rPr>
              <w:t>nop-1(RNAi)</w:t>
            </w:r>
          </w:p>
        </w:tc>
        <w:tc>
          <w:tcPr>
            <w:tcW w:w="1701" w:type="dxa"/>
          </w:tcPr>
          <w:p w14:paraId="19ACB65E" w14:textId="44DDB4F2" w:rsidR="00960C6A" w:rsidRPr="00F55AE5" w:rsidRDefault="00960C6A" w:rsidP="00960C6A">
            <w:pPr>
              <w:rPr>
                <w:i/>
                <w:sz w:val="16"/>
                <w:szCs w:val="16"/>
              </w:rPr>
            </w:pPr>
            <w:r w:rsidRPr="00F55AE5">
              <w:rPr>
                <w:i/>
                <w:sz w:val="16"/>
                <w:szCs w:val="16"/>
              </w:rPr>
              <w:t>nop-1(RNAi)</w:t>
            </w:r>
          </w:p>
        </w:tc>
        <w:tc>
          <w:tcPr>
            <w:tcW w:w="1112" w:type="dxa"/>
          </w:tcPr>
          <w:p w14:paraId="11DCF39E" w14:textId="33125B47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6A49E9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47AA21A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FA9B80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D04E22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F65635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8F2710B" w14:textId="77777777" w:rsidTr="00F45AB4">
        <w:tc>
          <w:tcPr>
            <w:tcW w:w="1668" w:type="dxa"/>
          </w:tcPr>
          <w:p w14:paraId="769AABFB" w14:textId="3594E200" w:rsidR="00960C6A" w:rsidRPr="001D5F67" w:rsidRDefault="00960C6A" w:rsidP="00960C6A">
            <w:pPr>
              <w:rPr>
                <w:sz w:val="16"/>
                <w:szCs w:val="16"/>
              </w:rPr>
            </w:pPr>
            <w:r w:rsidRPr="00F55AE5">
              <w:rPr>
                <w:sz w:val="16"/>
                <w:szCs w:val="16"/>
              </w:rPr>
              <w:t>ani-1(RNAi)</w:t>
            </w:r>
          </w:p>
        </w:tc>
        <w:tc>
          <w:tcPr>
            <w:tcW w:w="1701" w:type="dxa"/>
          </w:tcPr>
          <w:p w14:paraId="26C4A695" w14:textId="7E5EA6E1" w:rsidR="00960C6A" w:rsidRPr="00F55AE5" w:rsidRDefault="00960C6A" w:rsidP="00960C6A">
            <w:pPr>
              <w:rPr>
                <w:i/>
                <w:sz w:val="16"/>
                <w:szCs w:val="16"/>
              </w:rPr>
            </w:pPr>
            <w:r w:rsidRPr="00F55AE5">
              <w:rPr>
                <w:i/>
                <w:sz w:val="16"/>
                <w:szCs w:val="16"/>
              </w:rPr>
              <w:t>ani-1(RNAi)</w:t>
            </w:r>
          </w:p>
        </w:tc>
        <w:tc>
          <w:tcPr>
            <w:tcW w:w="1112" w:type="dxa"/>
          </w:tcPr>
          <w:p w14:paraId="61377945" w14:textId="62448690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6A49E9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8342F6C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50C168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BC9202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DE302E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CA2C2A4" w14:textId="77777777" w:rsidTr="00F45AB4">
        <w:tc>
          <w:tcPr>
            <w:tcW w:w="1668" w:type="dxa"/>
          </w:tcPr>
          <w:p w14:paraId="2E820211" w14:textId="2773802A" w:rsidR="00960C6A" w:rsidRPr="001D5F67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mlc-</w:t>
            </w:r>
            <w:r w:rsidRPr="00F55AE5">
              <w:rPr>
                <w:sz w:val="16"/>
                <w:szCs w:val="16"/>
              </w:rPr>
              <w:t>4(RNAi)</w:t>
            </w:r>
          </w:p>
        </w:tc>
        <w:tc>
          <w:tcPr>
            <w:tcW w:w="1701" w:type="dxa"/>
          </w:tcPr>
          <w:p w14:paraId="4C960D95" w14:textId="5E81AD23" w:rsidR="00960C6A" w:rsidRPr="00F55AE5" w:rsidRDefault="00960C6A" w:rsidP="00960C6A">
            <w:pPr>
              <w:rPr>
                <w:i/>
                <w:sz w:val="16"/>
                <w:szCs w:val="16"/>
              </w:rPr>
            </w:pPr>
            <w:r w:rsidRPr="00F55AE5">
              <w:rPr>
                <w:i/>
                <w:sz w:val="16"/>
                <w:szCs w:val="16"/>
              </w:rPr>
              <w:t>mlc-4(RNAi)</w:t>
            </w:r>
          </w:p>
        </w:tc>
        <w:tc>
          <w:tcPr>
            <w:tcW w:w="1112" w:type="dxa"/>
          </w:tcPr>
          <w:p w14:paraId="3393EAF1" w14:textId="79EB1EFF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6A49E9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CA8E2E9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615E9C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1B7193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84E3DB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589DB78" w14:textId="77777777" w:rsidTr="00F45AB4">
        <w:tc>
          <w:tcPr>
            <w:tcW w:w="1668" w:type="dxa"/>
          </w:tcPr>
          <w:p w14:paraId="522F4074" w14:textId="014FAF10" w:rsidR="00960C6A" w:rsidRPr="001D5F67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mlc-4</w:t>
            </w:r>
          </w:p>
        </w:tc>
        <w:tc>
          <w:tcPr>
            <w:tcW w:w="1701" w:type="dxa"/>
          </w:tcPr>
          <w:p w14:paraId="79C8936E" w14:textId="77A77859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3B7DD8">
              <w:rPr>
                <w:i/>
                <w:sz w:val="16"/>
                <w:szCs w:val="16"/>
              </w:rPr>
              <w:t>mlc-4</w:t>
            </w:r>
          </w:p>
        </w:tc>
        <w:tc>
          <w:tcPr>
            <w:tcW w:w="1112" w:type="dxa"/>
          </w:tcPr>
          <w:p w14:paraId="1ECCD561" w14:textId="371CCBC9" w:rsidR="00960C6A" w:rsidRDefault="00960C6A" w:rsidP="00960C6A">
            <w:pPr>
              <w:jc w:val="center"/>
              <w:rPr>
                <w:sz w:val="16"/>
                <w:szCs w:val="16"/>
              </w:rPr>
            </w:pPr>
            <w:r w:rsidRPr="006A49E9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322ABCD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425AED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4B1400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EF12E4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B6D8383" w14:textId="77777777" w:rsidTr="00F45AB4">
        <w:tc>
          <w:tcPr>
            <w:tcW w:w="1668" w:type="dxa"/>
          </w:tcPr>
          <w:p w14:paraId="00CFB04D" w14:textId="0F14AD58" w:rsidR="00960C6A" w:rsidRPr="003B7DD8" w:rsidRDefault="00960C6A" w:rsidP="00960C6A">
            <w:pPr>
              <w:rPr>
                <w:sz w:val="16"/>
                <w:szCs w:val="16"/>
              </w:rPr>
            </w:pPr>
            <w:r w:rsidRPr="003B7DD8">
              <w:rPr>
                <w:sz w:val="16"/>
                <w:szCs w:val="16"/>
              </w:rPr>
              <w:t>ani-1</w:t>
            </w:r>
          </w:p>
        </w:tc>
        <w:tc>
          <w:tcPr>
            <w:tcW w:w="1701" w:type="dxa"/>
          </w:tcPr>
          <w:p w14:paraId="3AAB1FAA" w14:textId="12306692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3B7DD8">
              <w:rPr>
                <w:i/>
                <w:sz w:val="16"/>
                <w:szCs w:val="16"/>
              </w:rPr>
              <w:t>ani-1</w:t>
            </w:r>
          </w:p>
        </w:tc>
        <w:tc>
          <w:tcPr>
            <w:tcW w:w="1112" w:type="dxa"/>
          </w:tcPr>
          <w:p w14:paraId="51EA7E3F" w14:textId="65DBB5D8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BFA12C0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3AE1DC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9B82BF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97B54B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B253EFA" w14:textId="77777777" w:rsidTr="00F45AB4">
        <w:tc>
          <w:tcPr>
            <w:tcW w:w="1668" w:type="dxa"/>
          </w:tcPr>
          <w:p w14:paraId="34A854F0" w14:textId="1D303395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22479F">
              <w:rPr>
                <w:sz w:val="16"/>
                <w:szCs w:val="16"/>
              </w:rPr>
              <w:t>Ptch</w:t>
            </w:r>
            <w:proofErr w:type="spellEnd"/>
            <w:r w:rsidRPr="0022479F">
              <w:rPr>
                <w:sz w:val="16"/>
                <w:szCs w:val="16"/>
              </w:rPr>
              <w:t>+/</w:t>
            </w:r>
            <w:r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</w:tcPr>
          <w:p w14:paraId="38CF51A8" w14:textId="36E827AC" w:rsidR="00960C6A" w:rsidRPr="0022479F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22479F">
              <w:rPr>
                <w:i/>
                <w:sz w:val="16"/>
                <w:szCs w:val="16"/>
              </w:rPr>
              <w:t>Ptch</w:t>
            </w:r>
            <w:proofErr w:type="spellEnd"/>
            <w:r w:rsidRPr="0022479F">
              <w:rPr>
                <w:i/>
                <w:sz w:val="16"/>
                <w:szCs w:val="16"/>
                <w:vertAlign w:val="superscript"/>
              </w:rPr>
              <w:t>+/-</w:t>
            </w:r>
          </w:p>
        </w:tc>
        <w:tc>
          <w:tcPr>
            <w:tcW w:w="1112" w:type="dxa"/>
          </w:tcPr>
          <w:p w14:paraId="047C650A" w14:textId="0346C063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33CDD4B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102439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EE8AED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F870DB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AED9478" w14:textId="77777777" w:rsidTr="00F45AB4">
        <w:tc>
          <w:tcPr>
            <w:tcW w:w="1668" w:type="dxa"/>
          </w:tcPr>
          <w:p w14:paraId="3727C9C8" w14:textId="7235DE1F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atoh1a</w:t>
            </w:r>
          </w:p>
        </w:tc>
        <w:tc>
          <w:tcPr>
            <w:tcW w:w="1701" w:type="dxa"/>
          </w:tcPr>
          <w:p w14:paraId="0C74D7CC" w14:textId="1D1A4418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atoh1a</w:t>
            </w:r>
          </w:p>
        </w:tc>
        <w:tc>
          <w:tcPr>
            <w:tcW w:w="1112" w:type="dxa"/>
          </w:tcPr>
          <w:p w14:paraId="7987744A" w14:textId="0FD408A2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F6442B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C852A2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BAEE9F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05293B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AFA2F1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3724B94" w14:textId="77777777" w:rsidTr="00F45AB4">
        <w:tc>
          <w:tcPr>
            <w:tcW w:w="1668" w:type="dxa"/>
          </w:tcPr>
          <w:p w14:paraId="65188333" w14:textId="7594DD1A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shroom3</w:t>
            </w:r>
          </w:p>
        </w:tc>
        <w:tc>
          <w:tcPr>
            <w:tcW w:w="1701" w:type="dxa"/>
          </w:tcPr>
          <w:p w14:paraId="786E3583" w14:textId="13B30C09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shroom3</w:t>
            </w:r>
          </w:p>
        </w:tc>
        <w:tc>
          <w:tcPr>
            <w:tcW w:w="1112" w:type="dxa"/>
          </w:tcPr>
          <w:p w14:paraId="3707C858" w14:textId="545BD823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F6442B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09DA538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AD8399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4267DC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3B3CAA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1B18A91" w14:textId="77777777" w:rsidTr="00F45AB4">
        <w:tc>
          <w:tcPr>
            <w:tcW w:w="1668" w:type="dxa"/>
          </w:tcPr>
          <w:p w14:paraId="621EE5B8" w14:textId="424F3807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wnt10a</w:t>
            </w:r>
          </w:p>
        </w:tc>
        <w:tc>
          <w:tcPr>
            <w:tcW w:w="1701" w:type="dxa"/>
          </w:tcPr>
          <w:p w14:paraId="565FA3AD" w14:textId="56E17B67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wnt10a</w:t>
            </w:r>
          </w:p>
        </w:tc>
        <w:tc>
          <w:tcPr>
            <w:tcW w:w="1112" w:type="dxa"/>
          </w:tcPr>
          <w:p w14:paraId="2E1709E7" w14:textId="627F93C6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F6442B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4E3A587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C52183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478C11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7945C9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4941065" w14:textId="77777777" w:rsidTr="00F45AB4">
        <w:tc>
          <w:tcPr>
            <w:tcW w:w="1668" w:type="dxa"/>
          </w:tcPr>
          <w:p w14:paraId="44733239" w14:textId="1921507D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mib1</w:t>
            </w:r>
          </w:p>
        </w:tc>
        <w:tc>
          <w:tcPr>
            <w:tcW w:w="1701" w:type="dxa"/>
          </w:tcPr>
          <w:p w14:paraId="125A7D51" w14:textId="2347F8DC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mib1</w:t>
            </w:r>
          </w:p>
        </w:tc>
        <w:tc>
          <w:tcPr>
            <w:tcW w:w="1112" w:type="dxa"/>
          </w:tcPr>
          <w:p w14:paraId="34864047" w14:textId="535503B2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F6442B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D5CB1F2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82355B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E9B842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F28A02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3AC9DC5" w14:textId="77777777" w:rsidTr="00F45AB4">
        <w:tc>
          <w:tcPr>
            <w:tcW w:w="1668" w:type="dxa"/>
          </w:tcPr>
          <w:p w14:paraId="4072F131" w14:textId="05D38600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fgf10a</w:t>
            </w:r>
          </w:p>
        </w:tc>
        <w:tc>
          <w:tcPr>
            <w:tcW w:w="1701" w:type="dxa"/>
          </w:tcPr>
          <w:p w14:paraId="149BBA86" w14:textId="1B22CC9E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fgf10a</w:t>
            </w:r>
          </w:p>
        </w:tc>
        <w:tc>
          <w:tcPr>
            <w:tcW w:w="1112" w:type="dxa"/>
          </w:tcPr>
          <w:p w14:paraId="354F525D" w14:textId="7F7BABA9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F6442B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F178FA7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5EED9A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720A94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B0B82F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E322AA6" w14:textId="77777777" w:rsidTr="00F45AB4">
        <w:tc>
          <w:tcPr>
            <w:tcW w:w="1668" w:type="dxa"/>
          </w:tcPr>
          <w:p w14:paraId="58F5D100" w14:textId="086FF24D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fgf3</w:t>
            </w:r>
          </w:p>
        </w:tc>
        <w:tc>
          <w:tcPr>
            <w:tcW w:w="1701" w:type="dxa"/>
          </w:tcPr>
          <w:p w14:paraId="695FDA05" w14:textId="211081D2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fgf3</w:t>
            </w:r>
          </w:p>
        </w:tc>
        <w:tc>
          <w:tcPr>
            <w:tcW w:w="1112" w:type="dxa"/>
          </w:tcPr>
          <w:p w14:paraId="1D3BD6AC" w14:textId="46757718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F6442B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BA74AB2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BE949B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FBD83B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471D62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CAF0AB7" w14:textId="77777777" w:rsidTr="00F45AB4">
        <w:tc>
          <w:tcPr>
            <w:tcW w:w="1668" w:type="dxa"/>
          </w:tcPr>
          <w:p w14:paraId="3EA7006E" w14:textId="4D6A17C2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sef1</w:t>
            </w:r>
          </w:p>
        </w:tc>
        <w:tc>
          <w:tcPr>
            <w:tcW w:w="1701" w:type="dxa"/>
          </w:tcPr>
          <w:p w14:paraId="27C85E32" w14:textId="11512684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sef1</w:t>
            </w:r>
          </w:p>
        </w:tc>
        <w:tc>
          <w:tcPr>
            <w:tcW w:w="1112" w:type="dxa"/>
          </w:tcPr>
          <w:p w14:paraId="4CD25CA9" w14:textId="2366A192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F6442B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D399796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579275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3E60F6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BE9354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EB7BDAF" w14:textId="77777777" w:rsidTr="00F45AB4">
        <w:tc>
          <w:tcPr>
            <w:tcW w:w="1668" w:type="dxa"/>
          </w:tcPr>
          <w:p w14:paraId="363F9EF9" w14:textId="123F8E2D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pch2∆</w:t>
            </w:r>
          </w:p>
        </w:tc>
        <w:tc>
          <w:tcPr>
            <w:tcW w:w="1701" w:type="dxa"/>
          </w:tcPr>
          <w:p w14:paraId="41C27FD0" w14:textId="0C2F4AA9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pch2∆</w:t>
            </w:r>
          </w:p>
        </w:tc>
        <w:tc>
          <w:tcPr>
            <w:tcW w:w="1112" w:type="dxa"/>
          </w:tcPr>
          <w:p w14:paraId="5DAE21BB" w14:textId="50E4456E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A33F74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C50F499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8C4807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5819B9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839DBF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D6222C1" w14:textId="77777777" w:rsidTr="00F45AB4">
        <w:tc>
          <w:tcPr>
            <w:tcW w:w="1668" w:type="dxa"/>
          </w:tcPr>
          <w:p w14:paraId="796D2042" w14:textId="2E2582D5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mms4</w:t>
            </w:r>
          </w:p>
        </w:tc>
        <w:tc>
          <w:tcPr>
            <w:tcW w:w="1701" w:type="dxa"/>
          </w:tcPr>
          <w:p w14:paraId="6A7B8A19" w14:textId="0D4FE79A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mms4</w:t>
            </w:r>
          </w:p>
        </w:tc>
        <w:tc>
          <w:tcPr>
            <w:tcW w:w="1112" w:type="dxa"/>
          </w:tcPr>
          <w:p w14:paraId="206DC051" w14:textId="60487C74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A33F74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D77B819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4DE544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054D0C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0DB6FF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6DF0B9D" w14:textId="77777777" w:rsidTr="00F45AB4">
        <w:tc>
          <w:tcPr>
            <w:tcW w:w="1668" w:type="dxa"/>
          </w:tcPr>
          <w:p w14:paraId="286D1244" w14:textId="3401CFF7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yen1</w:t>
            </w:r>
          </w:p>
        </w:tc>
        <w:tc>
          <w:tcPr>
            <w:tcW w:w="1701" w:type="dxa"/>
          </w:tcPr>
          <w:p w14:paraId="7B628002" w14:textId="4D74A6E2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yen1</w:t>
            </w:r>
          </w:p>
        </w:tc>
        <w:tc>
          <w:tcPr>
            <w:tcW w:w="1112" w:type="dxa"/>
          </w:tcPr>
          <w:p w14:paraId="0CD5CD9B" w14:textId="57DB52C5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A33F74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13D76F9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E09E2C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C4CFE1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0BBFCD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FF455B6" w14:textId="77777777" w:rsidTr="00F45AB4">
        <w:tc>
          <w:tcPr>
            <w:tcW w:w="1668" w:type="dxa"/>
          </w:tcPr>
          <w:p w14:paraId="485E2E89" w14:textId="095323E1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slx1</w:t>
            </w:r>
          </w:p>
        </w:tc>
        <w:tc>
          <w:tcPr>
            <w:tcW w:w="1701" w:type="dxa"/>
          </w:tcPr>
          <w:p w14:paraId="602C173B" w14:textId="0F32FED3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slx1</w:t>
            </w:r>
          </w:p>
        </w:tc>
        <w:tc>
          <w:tcPr>
            <w:tcW w:w="1112" w:type="dxa"/>
          </w:tcPr>
          <w:p w14:paraId="16842DFE" w14:textId="1403273C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A33F74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7E530E7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E9200A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22F243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58D11E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D596D15" w14:textId="77777777" w:rsidTr="00F45AB4">
        <w:tc>
          <w:tcPr>
            <w:tcW w:w="1668" w:type="dxa"/>
          </w:tcPr>
          <w:p w14:paraId="2ECB77C4" w14:textId="1FA1F236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mlh3</w:t>
            </w:r>
          </w:p>
        </w:tc>
        <w:tc>
          <w:tcPr>
            <w:tcW w:w="1701" w:type="dxa"/>
          </w:tcPr>
          <w:p w14:paraId="4EBE5DCA" w14:textId="3266AC82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mlh3</w:t>
            </w:r>
          </w:p>
        </w:tc>
        <w:tc>
          <w:tcPr>
            <w:tcW w:w="1112" w:type="dxa"/>
          </w:tcPr>
          <w:p w14:paraId="7820E213" w14:textId="5804F034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A33F74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08DEEFC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0160B9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8C79C1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CBBD7F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0C6C88F" w14:textId="77777777" w:rsidTr="00F45AB4">
        <w:tc>
          <w:tcPr>
            <w:tcW w:w="1668" w:type="dxa"/>
          </w:tcPr>
          <w:p w14:paraId="41F7B155" w14:textId="2F3E6CEC" w:rsidR="00960C6A" w:rsidRDefault="00960C6A" w:rsidP="00960C6A">
            <w:pPr>
              <w:rPr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mlh3∆</w:t>
            </w:r>
          </w:p>
        </w:tc>
        <w:tc>
          <w:tcPr>
            <w:tcW w:w="1701" w:type="dxa"/>
          </w:tcPr>
          <w:p w14:paraId="565AD5B5" w14:textId="27F4D87C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D6253">
              <w:rPr>
                <w:sz w:val="16"/>
                <w:szCs w:val="16"/>
              </w:rPr>
              <w:t>mlh3∆</w:t>
            </w:r>
          </w:p>
        </w:tc>
        <w:tc>
          <w:tcPr>
            <w:tcW w:w="1112" w:type="dxa"/>
          </w:tcPr>
          <w:p w14:paraId="75C553B2" w14:textId="507FD8B3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A33F74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E28D6CA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FC4D86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DAFADA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7A5DAC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9FAFC66" w14:textId="77777777" w:rsidTr="00F45AB4">
        <w:tc>
          <w:tcPr>
            <w:tcW w:w="1668" w:type="dxa"/>
          </w:tcPr>
          <w:p w14:paraId="6AF69EB7" w14:textId="43663DEE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AD6253">
              <w:rPr>
                <w:sz w:val="16"/>
                <w:szCs w:val="16"/>
              </w:rPr>
              <w:t>ssn</w:t>
            </w:r>
            <w:proofErr w:type="spellEnd"/>
            <w:r w:rsidRPr="00AD6253">
              <w:rPr>
                <w:sz w:val="16"/>
                <w:szCs w:val="16"/>
              </w:rPr>
              <w:t>∆</w:t>
            </w:r>
          </w:p>
        </w:tc>
        <w:tc>
          <w:tcPr>
            <w:tcW w:w="1701" w:type="dxa"/>
          </w:tcPr>
          <w:p w14:paraId="1233C9FF" w14:textId="7721DE0B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AD6253">
              <w:rPr>
                <w:sz w:val="16"/>
                <w:szCs w:val="16"/>
              </w:rPr>
              <w:t>ssn</w:t>
            </w:r>
            <w:proofErr w:type="spellEnd"/>
            <w:r w:rsidRPr="00AD6253">
              <w:rPr>
                <w:sz w:val="16"/>
                <w:szCs w:val="16"/>
              </w:rPr>
              <w:t>∆</w:t>
            </w:r>
          </w:p>
        </w:tc>
        <w:tc>
          <w:tcPr>
            <w:tcW w:w="1112" w:type="dxa"/>
          </w:tcPr>
          <w:p w14:paraId="67D8E452" w14:textId="53A934C0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A33F74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6BC0FD5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7B8236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E3271F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04B0B3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5FAA677" w14:textId="77777777" w:rsidTr="00F45AB4">
        <w:tc>
          <w:tcPr>
            <w:tcW w:w="1668" w:type="dxa"/>
          </w:tcPr>
          <w:p w14:paraId="129E335B" w14:textId="1DEC3E90" w:rsidR="00960C6A" w:rsidRDefault="00960C6A" w:rsidP="00960C6A">
            <w:pPr>
              <w:rPr>
                <w:sz w:val="16"/>
                <w:szCs w:val="16"/>
              </w:rPr>
            </w:pPr>
            <w:r w:rsidRPr="00745332">
              <w:rPr>
                <w:sz w:val="16"/>
                <w:szCs w:val="16"/>
              </w:rPr>
              <w:t>doc/doc2</w:t>
            </w:r>
          </w:p>
        </w:tc>
        <w:tc>
          <w:tcPr>
            <w:tcW w:w="1701" w:type="dxa"/>
          </w:tcPr>
          <w:p w14:paraId="5A24D3B8" w14:textId="38A7C1D4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745332">
              <w:rPr>
                <w:sz w:val="16"/>
                <w:szCs w:val="16"/>
              </w:rPr>
              <w:t>doc/doc2</w:t>
            </w:r>
          </w:p>
        </w:tc>
        <w:tc>
          <w:tcPr>
            <w:tcW w:w="1112" w:type="dxa"/>
          </w:tcPr>
          <w:p w14:paraId="51DB1362" w14:textId="16C3C274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C8372C3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9D68CB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6E1153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3F76C1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0A232B9" w14:textId="77777777" w:rsidTr="00F45AB4">
        <w:tc>
          <w:tcPr>
            <w:tcW w:w="1668" w:type="dxa"/>
          </w:tcPr>
          <w:p w14:paraId="65E78519" w14:textId="08B638FB" w:rsidR="00960C6A" w:rsidRDefault="00960C6A" w:rsidP="00960C6A">
            <w:pPr>
              <w:rPr>
                <w:sz w:val="16"/>
                <w:szCs w:val="16"/>
              </w:rPr>
            </w:pPr>
            <w:r w:rsidRPr="007E2EE2">
              <w:rPr>
                <w:sz w:val="16"/>
                <w:szCs w:val="16"/>
              </w:rPr>
              <w:t xml:space="preserve">S. </w:t>
            </w:r>
            <w:proofErr w:type="spellStart"/>
            <w:r w:rsidRPr="007E2EE2">
              <w:rPr>
                <w:sz w:val="16"/>
                <w:szCs w:val="16"/>
              </w:rPr>
              <w:t>rosetta</w:t>
            </w:r>
            <w:proofErr w:type="spellEnd"/>
          </w:p>
        </w:tc>
        <w:tc>
          <w:tcPr>
            <w:tcW w:w="1701" w:type="dxa"/>
          </w:tcPr>
          <w:p w14:paraId="7DE9F54F" w14:textId="1CAE3670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7E2EE2">
              <w:rPr>
                <w:sz w:val="16"/>
                <w:szCs w:val="16"/>
              </w:rPr>
              <w:t xml:space="preserve">S. </w:t>
            </w:r>
            <w:proofErr w:type="spellStart"/>
            <w:r w:rsidRPr="007E2EE2">
              <w:rPr>
                <w:sz w:val="16"/>
                <w:szCs w:val="16"/>
              </w:rPr>
              <w:t>rosetta</w:t>
            </w:r>
            <w:proofErr w:type="spellEnd"/>
          </w:p>
        </w:tc>
        <w:tc>
          <w:tcPr>
            <w:tcW w:w="1112" w:type="dxa"/>
          </w:tcPr>
          <w:p w14:paraId="1374C0C0" w14:textId="4E41393F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11352B5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D588BC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8F6F03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246B3A2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25F98AF" w14:textId="77777777" w:rsidTr="00F45AB4">
        <w:tc>
          <w:tcPr>
            <w:tcW w:w="1668" w:type="dxa"/>
          </w:tcPr>
          <w:p w14:paraId="44DB2FB1" w14:textId="1DD0F889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7E2EE2">
              <w:rPr>
                <w:sz w:val="16"/>
                <w:szCs w:val="16"/>
              </w:rPr>
              <w:t>Platynereis</w:t>
            </w:r>
            <w:proofErr w:type="spellEnd"/>
          </w:p>
        </w:tc>
        <w:tc>
          <w:tcPr>
            <w:tcW w:w="1701" w:type="dxa"/>
          </w:tcPr>
          <w:p w14:paraId="27C17BD5" w14:textId="1C8E4FA4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7E2EE2">
              <w:rPr>
                <w:sz w:val="16"/>
                <w:szCs w:val="16"/>
              </w:rPr>
              <w:t>Platynereis</w:t>
            </w:r>
            <w:proofErr w:type="spellEnd"/>
          </w:p>
        </w:tc>
        <w:tc>
          <w:tcPr>
            <w:tcW w:w="1112" w:type="dxa"/>
          </w:tcPr>
          <w:p w14:paraId="44B86EC0" w14:textId="1A91FB8E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27D8374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428F2D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1F861E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0D04E7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DA57C0A" w14:textId="77777777" w:rsidTr="00F45AB4">
        <w:tc>
          <w:tcPr>
            <w:tcW w:w="1668" w:type="dxa"/>
          </w:tcPr>
          <w:p w14:paraId="2534BBF2" w14:textId="2436FE8B" w:rsidR="00960C6A" w:rsidRDefault="00960C6A" w:rsidP="00960C6A">
            <w:pPr>
              <w:rPr>
                <w:sz w:val="16"/>
                <w:szCs w:val="16"/>
              </w:rPr>
            </w:pPr>
            <w:r w:rsidRPr="00E12A70">
              <w:rPr>
                <w:sz w:val="16"/>
                <w:szCs w:val="16"/>
              </w:rPr>
              <w:t>mef2</w:t>
            </w:r>
          </w:p>
        </w:tc>
        <w:tc>
          <w:tcPr>
            <w:tcW w:w="1701" w:type="dxa"/>
          </w:tcPr>
          <w:p w14:paraId="731B0B7A" w14:textId="4BE6B0BF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E12A70">
              <w:rPr>
                <w:sz w:val="16"/>
                <w:szCs w:val="16"/>
              </w:rPr>
              <w:t>mef2</w:t>
            </w:r>
          </w:p>
        </w:tc>
        <w:tc>
          <w:tcPr>
            <w:tcW w:w="1112" w:type="dxa"/>
          </w:tcPr>
          <w:p w14:paraId="6F943BFB" w14:textId="339F2FE2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2E5A0D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4CE0558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EAFCFD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9C65BC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9BAC85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24DB9746" w14:textId="77777777" w:rsidTr="00F45AB4">
        <w:tc>
          <w:tcPr>
            <w:tcW w:w="1668" w:type="dxa"/>
          </w:tcPr>
          <w:p w14:paraId="5C9FA05A" w14:textId="6CCFDAC8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nsyb</w:t>
            </w:r>
            <w:proofErr w:type="spellEnd"/>
          </w:p>
        </w:tc>
        <w:tc>
          <w:tcPr>
            <w:tcW w:w="1701" w:type="dxa"/>
          </w:tcPr>
          <w:p w14:paraId="72D7849E" w14:textId="6C176673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nsyb</w:t>
            </w:r>
            <w:proofErr w:type="spellEnd"/>
          </w:p>
        </w:tc>
        <w:tc>
          <w:tcPr>
            <w:tcW w:w="1112" w:type="dxa"/>
          </w:tcPr>
          <w:p w14:paraId="51079F21" w14:textId="7CFCC086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2E5A0D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2C708709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3F93A2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B3830B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5B110B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CB18A28" w14:textId="77777777" w:rsidTr="00F45AB4">
        <w:tc>
          <w:tcPr>
            <w:tcW w:w="1668" w:type="dxa"/>
          </w:tcPr>
          <w:p w14:paraId="6FAFD80E" w14:textId="6C3F9C5D" w:rsidR="00960C6A" w:rsidRDefault="00960C6A" w:rsidP="0096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nep4</w:t>
            </w:r>
          </w:p>
        </w:tc>
        <w:tc>
          <w:tcPr>
            <w:tcW w:w="1701" w:type="dxa"/>
          </w:tcPr>
          <w:p w14:paraId="480088E5" w14:textId="35A0E21A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nep4</w:t>
            </w:r>
          </w:p>
        </w:tc>
        <w:tc>
          <w:tcPr>
            <w:tcW w:w="1112" w:type="dxa"/>
          </w:tcPr>
          <w:p w14:paraId="5790A41D" w14:textId="0772C334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2E5A0D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2F4CE17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493353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E6DC8F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4C4605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0670D4EE" w14:textId="77777777" w:rsidTr="00F45AB4">
        <w:tc>
          <w:tcPr>
            <w:tcW w:w="1668" w:type="dxa"/>
          </w:tcPr>
          <w:p w14:paraId="311C6EF6" w14:textId="5DA8B49A" w:rsidR="00960C6A" w:rsidRDefault="00960C6A" w:rsidP="00960C6A">
            <w:pPr>
              <w:rPr>
                <w:sz w:val="16"/>
                <w:szCs w:val="16"/>
              </w:rPr>
            </w:pPr>
            <w:r w:rsidRPr="00E12A70">
              <w:rPr>
                <w:sz w:val="16"/>
                <w:szCs w:val="16"/>
              </w:rPr>
              <w:t xml:space="preserve">Tetrahymena </w:t>
            </w:r>
            <w:proofErr w:type="spellStart"/>
            <w:r w:rsidRPr="00E12A70">
              <w:rPr>
                <w:sz w:val="16"/>
                <w:szCs w:val="16"/>
              </w:rPr>
              <w:t>thermophila</w:t>
            </w:r>
            <w:proofErr w:type="spellEnd"/>
          </w:p>
        </w:tc>
        <w:tc>
          <w:tcPr>
            <w:tcW w:w="1701" w:type="dxa"/>
          </w:tcPr>
          <w:p w14:paraId="2AD9B022" w14:textId="33B8C467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E12A70">
              <w:rPr>
                <w:sz w:val="16"/>
                <w:szCs w:val="16"/>
              </w:rPr>
              <w:t xml:space="preserve">Tetrahymena </w:t>
            </w:r>
            <w:proofErr w:type="spellStart"/>
            <w:r w:rsidRPr="00E12A70">
              <w:rPr>
                <w:sz w:val="16"/>
                <w:szCs w:val="16"/>
              </w:rPr>
              <w:t>thermophila</w:t>
            </w:r>
            <w:proofErr w:type="spellEnd"/>
          </w:p>
        </w:tc>
        <w:tc>
          <w:tcPr>
            <w:tcW w:w="1112" w:type="dxa"/>
          </w:tcPr>
          <w:p w14:paraId="7C46CDE2" w14:textId="1CA8A343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 w:rsidRPr="002E5A0D"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43554685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97F3A0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0E2E77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BD71C9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487B183" w14:textId="77777777" w:rsidTr="00F45AB4">
        <w:tc>
          <w:tcPr>
            <w:tcW w:w="1668" w:type="dxa"/>
          </w:tcPr>
          <w:p w14:paraId="4151A3B4" w14:textId="5D325B68" w:rsidR="00960C6A" w:rsidRDefault="00960C6A" w:rsidP="00960C6A">
            <w:pPr>
              <w:rPr>
                <w:sz w:val="16"/>
                <w:szCs w:val="16"/>
              </w:rPr>
            </w:pPr>
            <w:r w:rsidRPr="00E12A70">
              <w:rPr>
                <w:sz w:val="16"/>
                <w:szCs w:val="16"/>
              </w:rPr>
              <w:t>Streptomyces</w:t>
            </w:r>
          </w:p>
        </w:tc>
        <w:tc>
          <w:tcPr>
            <w:tcW w:w="1701" w:type="dxa"/>
          </w:tcPr>
          <w:p w14:paraId="74021AC9" w14:textId="6CB6BF67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E12A70">
              <w:rPr>
                <w:sz w:val="16"/>
                <w:szCs w:val="16"/>
              </w:rPr>
              <w:t>Streptomyces</w:t>
            </w:r>
          </w:p>
        </w:tc>
        <w:tc>
          <w:tcPr>
            <w:tcW w:w="1112" w:type="dxa"/>
          </w:tcPr>
          <w:p w14:paraId="0FCA8E87" w14:textId="39D9D29F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8CA8E1B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DBAA36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C1CBC4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570D42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5D1B7AE" w14:textId="77777777" w:rsidTr="00F45AB4">
        <w:tc>
          <w:tcPr>
            <w:tcW w:w="1668" w:type="dxa"/>
          </w:tcPr>
          <w:p w14:paraId="57E20FD0" w14:textId="025C3F4F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E12A70">
              <w:rPr>
                <w:sz w:val="16"/>
                <w:szCs w:val="16"/>
              </w:rPr>
              <w:t>cydCD</w:t>
            </w:r>
            <w:proofErr w:type="spellEnd"/>
          </w:p>
        </w:tc>
        <w:tc>
          <w:tcPr>
            <w:tcW w:w="1701" w:type="dxa"/>
          </w:tcPr>
          <w:p w14:paraId="16857721" w14:textId="0F5B72A7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E12A70">
              <w:rPr>
                <w:sz w:val="16"/>
                <w:szCs w:val="16"/>
              </w:rPr>
              <w:t>cydCD</w:t>
            </w:r>
            <w:proofErr w:type="spellEnd"/>
          </w:p>
        </w:tc>
        <w:tc>
          <w:tcPr>
            <w:tcW w:w="1112" w:type="dxa"/>
          </w:tcPr>
          <w:p w14:paraId="1937FB4B" w14:textId="424A244B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3B0189B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5ACBA2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E6EBE8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98F9EF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9DCC702" w14:textId="77777777" w:rsidTr="00F45AB4">
        <w:tc>
          <w:tcPr>
            <w:tcW w:w="1668" w:type="dxa"/>
          </w:tcPr>
          <w:p w14:paraId="4879B245" w14:textId="6D4D884D" w:rsidR="00960C6A" w:rsidRDefault="00960C6A" w:rsidP="00960C6A">
            <w:pPr>
              <w:rPr>
                <w:sz w:val="16"/>
                <w:szCs w:val="16"/>
              </w:rPr>
            </w:pPr>
            <w:r w:rsidRPr="00F42FC8">
              <w:rPr>
                <w:sz w:val="16"/>
                <w:szCs w:val="16"/>
              </w:rPr>
              <w:t xml:space="preserve">S. </w:t>
            </w:r>
            <w:proofErr w:type="spellStart"/>
            <w:r w:rsidRPr="00F42FC8">
              <w:rPr>
                <w:sz w:val="16"/>
                <w:szCs w:val="16"/>
              </w:rPr>
              <w:t>venezuelae</w:t>
            </w:r>
            <w:proofErr w:type="spellEnd"/>
          </w:p>
        </w:tc>
        <w:tc>
          <w:tcPr>
            <w:tcW w:w="1701" w:type="dxa"/>
          </w:tcPr>
          <w:p w14:paraId="7FB8E1A5" w14:textId="1A6ECBF6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F42FC8">
              <w:rPr>
                <w:sz w:val="16"/>
                <w:szCs w:val="16"/>
              </w:rPr>
              <w:t xml:space="preserve">S. </w:t>
            </w:r>
            <w:proofErr w:type="spellStart"/>
            <w:r w:rsidRPr="00F42FC8">
              <w:rPr>
                <w:sz w:val="16"/>
                <w:szCs w:val="16"/>
              </w:rPr>
              <w:t>venezuelae</w:t>
            </w:r>
            <w:proofErr w:type="spellEnd"/>
          </w:p>
        </w:tc>
        <w:tc>
          <w:tcPr>
            <w:tcW w:w="1112" w:type="dxa"/>
          </w:tcPr>
          <w:p w14:paraId="72B57C50" w14:textId="27936B0B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76EEF31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5DAF47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BE0F53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702AED41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16697D3" w14:textId="77777777" w:rsidTr="00F45AB4">
        <w:tc>
          <w:tcPr>
            <w:tcW w:w="1668" w:type="dxa"/>
          </w:tcPr>
          <w:p w14:paraId="1045E588" w14:textId="7F01EF8A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7D5270">
              <w:rPr>
                <w:sz w:val="16"/>
                <w:szCs w:val="16"/>
              </w:rPr>
              <w:t>pdgfrb</w:t>
            </w:r>
            <w:proofErr w:type="spellEnd"/>
            <w:r w:rsidRPr="007D5270">
              <w:rPr>
                <w:sz w:val="16"/>
                <w:szCs w:val="16"/>
              </w:rPr>
              <w:t>-/-</w:t>
            </w:r>
          </w:p>
        </w:tc>
        <w:tc>
          <w:tcPr>
            <w:tcW w:w="1701" w:type="dxa"/>
          </w:tcPr>
          <w:p w14:paraId="648340B6" w14:textId="084F72A7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7D5270">
              <w:rPr>
                <w:sz w:val="16"/>
                <w:szCs w:val="16"/>
              </w:rPr>
              <w:t>pdgfr</w:t>
            </w:r>
            <w:r w:rsidRPr="007D5270">
              <w:rPr>
                <w:sz w:val="16"/>
                <w:szCs w:val="16"/>
              </w:rPr>
              <w:lastRenderedPageBreak/>
              <w:t>b</w:t>
            </w:r>
            <w:proofErr w:type="spellEnd"/>
            <w:r w:rsidRPr="007D5270">
              <w:rPr>
                <w:sz w:val="16"/>
                <w:szCs w:val="16"/>
                <w:vertAlign w:val="superscript"/>
              </w:rPr>
              <w:t>-/-</w:t>
            </w:r>
          </w:p>
        </w:tc>
        <w:tc>
          <w:tcPr>
            <w:tcW w:w="1112" w:type="dxa"/>
          </w:tcPr>
          <w:p w14:paraId="1A5669B3" w14:textId="6AEE2B56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021BADE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90A8B0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4843DC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041A51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4A309DA" w14:textId="77777777" w:rsidTr="00F45AB4">
        <w:tc>
          <w:tcPr>
            <w:tcW w:w="1668" w:type="dxa"/>
          </w:tcPr>
          <w:p w14:paraId="1DBF0C4E" w14:textId="37DE7C03" w:rsidR="00960C6A" w:rsidRDefault="00960C6A" w:rsidP="00960C6A">
            <w:pPr>
              <w:rPr>
                <w:sz w:val="16"/>
                <w:szCs w:val="16"/>
              </w:rPr>
            </w:pPr>
            <w:r w:rsidRPr="00332548">
              <w:rPr>
                <w:sz w:val="16"/>
                <w:szCs w:val="16"/>
              </w:rPr>
              <w:t>\rho</w:t>
            </w:r>
          </w:p>
        </w:tc>
        <w:tc>
          <w:tcPr>
            <w:tcW w:w="1701" w:type="dxa"/>
          </w:tcPr>
          <w:p w14:paraId="4547C5A8" w14:textId="01D83614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332548">
              <w:rPr>
                <w:i/>
                <w:sz w:val="16"/>
                <w:szCs w:val="16"/>
              </w:rPr>
              <w:t>ρ</w:t>
            </w:r>
          </w:p>
        </w:tc>
        <w:tc>
          <w:tcPr>
            <w:tcW w:w="1112" w:type="dxa"/>
          </w:tcPr>
          <w:p w14:paraId="6D769625" w14:textId="77777777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96AFAA8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81EEA8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7519163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E76F50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7B19C013" w14:textId="77777777" w:rsidTr="00F45AB4">
        <w:tc>
          <w:tcPr>
            <w:tcW w:w="1668" w:type="dxa"/>
          </w:tcPr>
          <w:p w14:paraId="6A53D314" w14:textId="0402D7F6" w:rsidR="00960C6A" w:rsidRDefault="00960C6A" w:rsidP="00960C6A">
            <w:pPr>
              <w:rPr>
                <w:sz w:val="16"/>
                <w:szCs w:val="16"/>
              </w:rPr>
            </w:pPr>
            <w:r w:rsidRPr="00332548">
              <w:rPr>
                <w:sz w:val="16"/>
                <w:szCs w:val="16"/>
              </w:rPr>
              <w:t>Frataxin</w:t>
            </w:r>
          </w:p>
        </w:tc>
        <w:tc>
          <w:tcPr>
            <w:tcW w:w="1701" w:type="dxa"/>
          </w:tcPr>
          <w:p w14:paraId="2CD5A1AD" w14:textId="7F70300B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332548">
              <w:rPr>
                <w:sz w:val="16"/>
                <w:szCs w:val="16"/>
              </w:rPr>
              <w:t>Frataxin</w:t>
            </w:r>
          </w:p>
        </w:tc>
        <w:tc>
          <w:tcPr>
            <w:tcW w:w="1112" w:type="dxa"/>
          </w:tcPr>
          <w:p w14:paraId="1AA8238C" w14:textId="0DF00C50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F686017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23B2EF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385A70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9667816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A3D9019" w14:textId="77777777" w:rsidTr="00F45AB4">
        <w:tc>
          <w:tcPr>
            <w:tcW w:w="1668" w:type="dxa"/>
          </w:tcPr>
          <w:p w14:paraId="3656CD51" w14:textId="7FA87BE3" w:rsidR="00960C6A" w:rsidRDefault="00960C6A" w:rsidP="00960C6A">
            <w:pPr>
              <w:rPr>
                <w:sz w:val="16"/>
                <w:szCs w:val="16"/>
              </w:rPr>
            </w:pPr>
            <w:r w:rsidRPr="002B5A81">
              <w:rPr>
                <w:sz w:val="16"/>
                <w:szCs w:val="16"/>
              </w:rPr>
              <w:t>P. vivax</w:t>
            </w:r>
          </w:p>
        </w:tc>
        <w:tc>
          <w:tcPr>
            <w:tcW w:w="1701" w:type="dxa"/>
          </w:tcPr>
          <w:p w14:paraId="3B0F73F1" w14:textId="57C5460F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2B5A81">
              <w:rPr>
                <w:sz w:val="16"/>
                <w:szCs w:val="16"/>
              </w:rPr>
              <w:t>P. vivax</w:t>
            </w:r>
          </w:p>
        </w:tc>
        <w:tc>
          <w:tcPr>
            <w:tcW w:w="1112" w:type="dxa"/>
          </w:tcPr>
          <w:p w14:paraId="5ADFC462" w14:textId="461D8C3C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57DC9A7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5ADF4A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D8F23C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75C47D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230CCC6" w14:textId="77777777" w:rsidTr="00F45AB4">
        <w:tc>
          <w:tcPr>
            <w:tcW w:w="1668" w:type="dxa"/>
          </w:tcPr>
          <w:p w14:paraId="12862F4E" w14:textId="69E11295" w:rsidR="00960C6A" w:rsidRDefault="00960C6A" w:rsidP="00960C6A">
            <w:pPr>
              <w:rPr>
                <w:sz w:val="16"/>
                <w:szCs w:val="16"/>
              </w:rPr>
            </w:pPr>
            <w:r w:rsidRPr="002B5A81">
              <w:rPr>
                <w:sz w:val="16"/>
                <w:szCs w:val="16"/>
              </w:rPr>
              <w:t xml:space="preserve">P. </w:t>
            </w:r>
            <w:proofErr w:type="spellStart"/>
            <w:r w:rsidRPr="002B5A81">
              <w:rPr>
                <w:sz w:val="16"/>
                <w:szCs w:val="16"/>
              </w:rPr>
              <w:t>longicornis</w:t>
            </w:r>
            <w:proofErr w:type="spellEnd"/>
          </w:p>
        </w:tc>
        <w:tc>
          <w:tcPr>
            <w:tcW w:w="1701" w:type="dxa"/>
          </w:tcPr>
          <w:p w14:paraId="40D18B6B" w14:textId="6BEA3CC5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2B5A81">
              <w:rPr>
                <w:sz w:val="16"/>
                <w:szCs w:val="16"/>
              </w:rPr>
              <w:t xml:space="preserve">P. </w:t>
            </w:r>
            <w:proofErr w:type="spellStart"/>
            <w:r w:rsidRPr="002B5A81">
              <w:rPr>
                <w:sz w:val="16"/>
                <w:szCs w:val="16"/>
              </w:rPr>
              <w:t>longicornis</w:t>
            </w:r>
            <w:proofErr w:type="spellEnd"/>
          </w:p>
        </w:tc>
        <w:tc>
          <w:tcPr>
            <w:tcW w:w="1112" w:type="dxa"/>
          </w:tcPr>
          <w:p w14:paraId="41DE57AC" w14:textId="142A3AB2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09D6261F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781356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2EB58F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9C192FE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9794AF7" w14:textId="77777777" w:rsidTr="00F45AB4">
        <w:tc>
          <w:tcPr>
            <w:tcW w:w="1668" w:type="dxa"/>
          </w:tcPr>
          <w:p w14:paraId="675E7ECD" w14:textId="77008124" w:rsidR="00960C6A" w:rsidRDefault="00960C6A" w:rsidP="00960C6A">
            <w:pPr>
              <w:rPr>
                <w:sz w:val="16"/>
                <w:szCs w:val="16"/>
              </w:rPr>
            </w:pPr>
            <w:r w:rsidRPr="00B63AB0">
              <w:rPr>
                <w:sz w:val="16"/>
                <w:szCs w:val="16"/>
              </w:rPr>
              <w:t xml:space="preserve">M. </w:t>
            </w:r>
            <w:proofErr w:type="spellStart"/>
            <w:r w:rsidRPr="00B63AB0">
              <w:rPr>
                <w:sz w:val="16"/>
                <w:szCs w:val="16"/>
              </w:rPr>
              <w:t>oryzae</w:t>
            </w:r>
            <w:proofErr w:type="spellEnd"/>
          </w:p>
        </w:tc>
        <w:tc>
          <w:tcPr>
            <w:tcW w:w="1701" w:type="dxa"/>
          </w:tcPr>
          <w:p w14:paraId="2F33693F" w14:textId="39F08FB2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B63AB0">
              <w:rPr>
                <w:sz w:val="16"/>
                <w:szCs w:val="16"/>
              </w:rPr>
              <w:t xml:space="preserve">M. </w:t>
            </w:r>
            <w:proofErr w:type="spellStart"/>
            <w:r w:rsidRPr="00B63AB0">
              <w:rPr>
                <w:sz w:val="16"/>
                <w:szCs w:val="16"/>
              </w:rPr>
              <w:t>oryzae</w:t>
            </w:r>
            <w:proofErr w:type="spellEnd"/>
          </w:p>
        </w:tc>
        <w:tc>
          <w:tcPr>
            <w:tcW w:w="1112" w:type="dxa"/>
          </w:tcPr>
          <w:p w14:paraId="62596981" w14:textId="5CC57A07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1B316EFB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27B42F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5DC5B967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56687E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8DA56FB" w14:textId="77777777" w:rsidTr="00F45AB4">
        <w:tc>
          <w:tcPr>
            <w:tcW w:w="1668" w:type="dxa"/>
          </w:tcPr>
          <w:p w14:paraId="696D5272" w14:textId="533395C3" w:rsidR="00960C6A" w:rsidRDefault="00960C6A" w:rsidP="00960C6A">
            <w:pPr>
              <w:rPr>
                <w:sz w:val="16"/>
                <w:szCs w:val="16"/>
              </w:rPr>
            </w:pPr>
            <w:proofErr w:type="spellStart"/>
            <w:r w:rsidRPr="005E0875">
              <w:rPr>
                <w:sz w:val="16"/>
                <w:szCs w:val="16"/>
              </w:rPr>
              <w:t>Magnaporthe</w:t>
            </w:r>
            <w:proofErr w:type="spellEnd"/>
            <w:r w:rsidRPr="005E0875">
              <w:rPr>
                <w:sz w:val="16"/>
                <w:szCs w:val="16"/>
              </w:rPr>
              <w:t xml:space="preserve"> </w:t>
            </w:r>
            <w:proofErr w:type="spellStart"/>
            <w:r w:rsidRPr="005E0875">
              <w:rPr>
                <w:sz w:val="16"/>
                <w:szCs w:val="16"/>
              </w:rPr>
              <w:t>oryzae</w:t>
            </w:r>
            <w:proofErr w:type="spellEnd"/>
          </w:p>
        </w:tc>
        <w:tc>
          <w:tcPr>
            <w:tcW w:w="1701" w:type="dxa"/>
          </w:tcPr>
          <w:p w14:paraId="2200CC5D" w14:textId="5DF9B9E8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proofErr w:type="spellStart"/>
            <w:r w:rsidRPr="005E0875">
              <w:rPr>
                <w:sz w:val="16"/>
                <w:szCs w:val="16"/>
              </w:rPr>
              <w:t>Magnaporthe</w:t>
            </w:r>
            <w:proofErr w:type="spellEnd"/>
            <w:r w:rsidRPr="005E0875">
              <w:rPr>
                <w:sz w:val="16"/>
                <w:szCs w:val="16"/>
              </w:rPr>
              <w:t xml:space="preserve"> </w:t>
            </w:r>
            <w:proofErr w:type="spellStart"/>
            <w:r w:rsidRPr="005E0875">
              <w:rPr>
                <w:sz w:val="16"/>
                <w:szCs w:val="16"/>
              </w:rPr>
              <w:t>oryzae</w:t>
            </w:r>
            <w:proofErr w:type="spellEnd"/>
          </w:p>
        </w:tc>
        <w:tc>
          <w:tcPr>
            <w:tcW w:w="1112" w:type="dxa"/>
          </w:tcPr>
          <w:p w14:paraId="13ACC34F" w14:textId="505DCFAC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5CD7807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1682859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84B3AD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91DD75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070D04F" w14:textId="77777777" w:rsidTr="00F45AB4">
        <w:tc>
          <w:tcPr>
            <w:tcW w:w="1668" w:type="dxa"/>
          </w:tcPr>
          <w:p w14:paraId="0F66CF7E" w14:textId="5A177C44" w:rsidR="00960C6A" w:rsidRDefault="00960C6A" w:rsidP="00960C6A">
            <w:pPr>
              <w:rPr>
                <w:sz w:val="16"/>
                <w:szCs w:val="16"/>
              </w:rPr>
            </w:pPr>
            <w:r w:rsidRPr="005806F5">
              <w:rPr>
                <w:sz w:val="16"/>
                <w:szCs w:val="16"/>
              </w:rPr>
              <w:t>Enterobacteriaceae</w:t>
            </w:r>
          </w:p>
        </w:tc>
        <w:tc>
          <w:tcPr>
            <w:tcW w:w="1701" w:type="dxa"/>
          </w:tcPr>
          <w:p w14:paraId="7632D8F5" w14:textId="746BCA81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5806F5">
              <w:rPr>
                <w:sz w:val="16"/>
                <w:szCs w:val="16"/>
              </w:rPr>
              <w:t>Enterobacteriaceae</w:t>
            </w:r>
          </w:p>
        </w:tc>
        <w:tc>
          <w:tcPr>
            <w:tcW w:w="1112" w:type="dxa"/>
          </w:tcPr>
          <w:p w14:paraId="17BA1416" w14:textId="66449A5E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8A144D1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3DD9E1F0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ABD901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54EF09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9880F8D" w14:textId="77777777" w:rsidTr="00F45AB4">
        <w:tc>
          <w:tcPr>
            <w:tcW w:w="1668" w:type="dxa"/>
          </w:tcPr>
          <w:p w14:paraId="30FBCCC0" w14:textId="28387335" w:rsidR="00960C6A" w:rsidRDefault="00960C6A" w:rsidP="00960C6A">
            <w:pPr>
              <w:rPr>
                <w:sz w:val="16"/>
                <w:szCs w:val="16"/>
              </w:rPr>
            </w:pPr>
            <w:r w:rsidRPr="005806F5">
              <w:rPr>
                <w:sz w:val="16"/>
                <w:szCs w:val="16"/>
              </w:rPr>
              <w:t>Klebsiella</w:t>
            </w:r>
          </w:p>
        </w:tc>
        <w:tc>
          <w:tcPr>
            <w:tcW w:w="1701" w:type="dxa"/>
          </w:tcPr>
          <w:p w14:paraId="46EABE49" w14:textId="10D7CF7F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5806F5">
              <w:rPr>
                <w:sz w:val="16"/>
                <w:szCs w:val="16"/>
              </w:rPr>
              <w:t>Klebsiella</w:t>
            </w:r>
          </w:p>
        </w:tc>
        <w:tc>
          <w:tcPr>
            <w:tcW w:w="1112" w:type="dxa"/>
          </w:tcPr>
          <w:p w14:paraId="3692DCDF" w14:textId="423FF1AF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3B30357F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438124D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C6F7F4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6C71EC6D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516014F" w14:textId="77777777" w:rsidTr="00F45AB4">
        <w:tc>
          <w:tcPr>
            <w:tcW w:w="1668" w:type="dxa"/>
          </w:tcPr>
          <w:p w14:paraId="6B7B51C3" w14:textId="23928505" w:rsidR="00960C6A" w:rsidRDefault="00960C6A" w:rsidP="00960C6A">
            <w:pPr>
              <w:rPr>
                <w:sz w:val="16"/>
                <w:szCs w:val="16"/>
              </w:rPr>
            </w:pPr>
            <w:r w:rsidRPr="00353DC3">
              <w:rPr>
                <w:sz w:val="16"/>
                <w:szCs w:val="16"/>
              </w:rPr>
              <w:t>B. subtilis</w:t>
            </w:r>
          </w:p>
        </w:tc>
        <w:tc>
          <w:tcPr>
            <w:tcW w:w="1701" w:type="dxa"/>
          </w:tcPr>
          <w:p w14:paraId="74FC928F" w14:textId="42C685FB" w:rsidR="00960C6A" w:rsidRPr="00353DC3" w:rsidRDefault="00960C6A" w:rsidP="00960C6A">
            <w:pPr>
              <w:rPr>
                <w:sz w:val="16"/>
                <w:szCs w:val="16"/>
              </w:rPr>
            </w:pPr>
            <w:r w:rsidRPr="00353DC3">
              <w:rPr>
                <w:sz w:val="16"/>
                <w:szCs w:val="16"/>
              </w:rPr>
              <w:t>B. subtilis</w:t>
            </w:r>
          </w:p>
        </w:tc>
        <w:tc>
          <w:tcPr>
            <w:tcW w:w="1112" w:type="dxa"/>
          </w:tcPr>
          <w:p w14:paraId="188F675F" w14:textId="550EC579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507D5EE2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74ADE6D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E7E48D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DBCF52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487F0F4C" w14:textId="77777777" w:rsidTr="00F45AB4">
        <w:tc>
          <w:tcPr>
            <w:tcW w:w="1668" w:type="dxa"/>
          </w:tcPr>
          <w:p w14:paraId="0CA2136B" w14:textId="7CD8D5CE" w:rsidR="00960C6A" w:rsidRDefault="00960C6A" w:rsidP="00960C6A">
            <w:pPr>
              <w:rPr>
                <w:sz w:val="16"/>
                <w:szCs w:val="16"/>
              </w:rPr>
            </w:pPr>
            <w:r w:rsidRPr="00353DC3">
              <w:rPr>
                <w:sz w:val="16"/>
                <w:szCs w:val="16"/>
              </w:rPr>
              <w:t>Bacillus subtilis</w:t>
            </w:r>
          </w:p>
        </w:tc>
        <w:tc>
          <w:tcPr>
            <w:tcW w:w="1701" w:type="dxa"/>
          </w:tcPr>
          <w:p w14:paraId="40CFA7D8" w14:textId="01458C14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353DC3">
              <w:rPr>
                <w:sz w:val="16"/>
                <w:szCs w:val="16"/>
              </w:rPr>
              <w:t>Bacillus subtilis</w:t>
            </w:r>
          </w:p>
        </w:tc>
        <w:tc>
          <w:tcPr>
            <w:tcW w:w="1112" w:type="dxa"/>
          </w:tcPr>
          <w:p w14:paraId="7966D73E" w14:textId="641B975B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795C5430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6616C094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1E6D37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5F4A828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A1EF4F2" w14:textId="77777777" w:rsidTr="00F45AB4">
        <w:tc>
          <w:tcPr>
            <w:tcW w:w="1668" w:type="dxa"/>
          </w:tcPr>
          <w:p w14:paraId="467F1940" w14:textId="4495C66D" w:rsidR="00960C6A" w:rsidRDefault="00960C6A" w:rsidP="00960C6A">
            <w:pPr>
              <w:rPr>
                <w:sz w:val="16"/>
                <w:szCs w:val="16"/>
              </w:rPr>
            </w:pPr>
            <w:r w:rsidRPr="00A8755C">
              <w:rPr>
                <w:sz w:val="16"/>
                <w:szCs w:val="16"/>
              </w:rPr>
              <w:t xml:space="preserve">V. </w:t>
            </w:r>
            <w:proofErr w:type="spellStart"/>
            <w:r w:rsidRPr="00A8755C">
              <w:rPr>
                <w:sz w:val="16"/>
                <w:szCs w:val="16"/>
              </w:rPr>
              <w:t>algionolyticus</w:t>
            </w:r>
            <w:proofErr w:type="spellEnd"/>
          </w:p>
        </w:tc>
        <w:tc>
          <w:tcPr>
            <w:tcW w:w="1701" w:type="dxa"/>
          </w:tcPr>
          <w:p w14:paraId="14F897C6" w14:textId="72D0E854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8755C">
              <w:rPr>
                <w:sz w:val="16"/>
                <w:szCs w:val="16"/>
              </w:rPr>
              <w:t xml:space="preserve">V. </w:t>
            </w:r>
            <w:proofErr w:type="spellStart"/>
            <w:r w:rsidRPr="00A8755C">
              <w:rPr>
                <w:sz w:val="16"/>
                <w:szCs w:val="16"/>
              </w:rPr>
              <w:t>algionolyticus</w:t>
            </w:r>
            <w:proofErr w:type="spellEnd"/>
          </w:p>
        </w:tc>
        <w:tc>
          <w:tcPr>
            <w:tcW w:w="1112" w:type="dxa"/>
          </w:tcPr>
          <w:p w14:paraId="1FE35382" w14:textId="536DCCF6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F076E20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B18C1E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4FD3938F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02D0AA39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65C7A383" w14:textId="77777777" w:rsidTr="00F45AB4">
        <w:tc>
          <w:tcPr>
            <w:tcW w:w="1668" w:type="dxa"/>
          </w:tcPr>
          <w:p w14:paraId="4D4BBEBC" w14:textId="28717C24" w:rsidR="00960C6A" w:rsidRDefault="00960C6A" w:rsidP="00960C6A">
            <w:pPr>
              <w:rPr>
                <w:sz w:val="16"/>
                <w:szCs w:val="16"/>
              </w:rPr>
            </w:pPr>
            <w:r w:rsidRPr="00A8755C">
              <w:rPr>
                <w:sz w:val="16"/>
                <w:szCs w:val="16"/>
              </w:rPr>
              <w:t xml:space="preserve">Vibrio </w:t>
            </w:r>
            <w:proofErr w:type="spellStart"/>
            <w:r w:rsidRPr="00A8755C">
              <w:rPr>
                <w:sz w:val="16"/>
                <w:szCs w:val="16"/>
              </w:rPr>
              <w:t>alginolyticus</w:t>
            </w:r>
            <w:proofErr w:type="spellEnd"/>
          </w:p>
        </w:tc>
        <w:tc>
          <w:tcPr>
            <w:tcW w:w="1701" w:type="dxa"/>
          </w:tcPr>
          <w:p w14:paraId="6DE10AA3" w14:textId="302453A7" w:rsidR="00960C6A" w:rsidRPr="003B7DD8" w:rsidRDefault="00960C6A" w:rsidP="00960C6A">
            <w:pPr>
              <w:rPr>
                <w:i/>
                <w:sz w:val="16"/>
                <w:szCs w:val="16"/>
              </w:rPr>
            </w:pPr>
            <w:r w:rsidRPr="00A8755C">
              <w:rPr>
                <w:sz w:val="16"/>
                <w:szCs w:val="16"/>
              </w:rPr>
              <w:t xml:space="preserve">Vibrio </w:t>
            </w:r>
            <w:proofErr w:type="spellStart"/>
            <w:r w:rsidRPr="00A8755C">
              <w:rPr>
                <w:sz w:val="16"/>
                <w:szCs w:val="16"/>
              </w:rPr>
              <w:t>alginolyticus</w:t>
            </w:r>
            <w:proofErr w:type="spellEnd"/>
          </w:p>
        </w:tc>
        <w:tc>
          <w:tcPr>
            <w:tcW w:w="1112" w:type="dxa"/>
          </w:tcPr>
          <w:p w14:paraId="6D61EEF9" w14:textId="7CA9FCB7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028" w:type="dxa"/>
          </w:tcPr>
          <w:p w14:paraId="6119A5B0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2FF64C0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6D02C8C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4B49B593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5A8B404C" w14:textId="77777777" w:rsidTr="00F45AB4">
        <w:tc>
          <w:tcPr>
            <w:tcW w:w="1668" w:type="dxa"/>
          </w:tcPr>
          <w:p w14:paraId="69355FFA" w14:textId="77777777" w:rsidR="00960C6A" w:rsidRDefault="00960C6A" w:rsidP="00960C6A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FAFF108" w14:textId="77777777" w:rsidR="00960C6A" w:rsidRPr="003B7DD8" w:rsidRDefault="00960C6A" w:rsidP="00960C6A">
            <w:pPr>
              <w:rPr>
                <w:i/>
                <w:sz w:val="16"/>
                <w:szCs w:val="16"/>
              </w:rPr>
            </w:pPr>
          </w:p>
        </w:tc>
        <w:tc>
          <w:tcPr>
            <w:tcW w:w="1112" w:type="dxa"/>
          </w:tcPr>
          <w:p w14:paraId="5BBE995F" w14:textId="77777777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A0EA6B5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F1E356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4F2E35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150777C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19409EFE" w14:textId="77777777" w:rsidTr="00F45AB4">
        <w:tc>
          <w:tcPr>
            <w:tcW w:w="1668" w:type="dxa"/>
          </w:tcPr>
          <w:p w14:paraId="4B13E418" w14:textId="77777777" w:rsidR="00960C6A" w:rsidRDefault="00960C6A" w:rsidP="00960C6A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52247E8" w14:textId="77777777" w:rsidR="00960C6A" w:rsidRPr="003B7DD8" w:rsidRDefault="00960C6A" w:rsidP="00960C6A">
            <w:pPr>
              <w:rPr>
                <w:i/>
                <w:sz w:val="16"/>
                <w:szCs w:val="16"/>
              </w:rPr>
            </w:pPr>
          </w:p>
        </w:tc>
        <w:tc>
          <w:tcPr>
            <w:tcW w:w="1112" w:type="dxa"/>
          </w:tcPr>
          <w:p w14:paraId="1F2D6B4C" w14:textId="77777777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2C79F82F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5E32F80B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462971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54AFFB5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  <w:tr w:rsidR="00960C6A" w:rsidRPr="001901DA" w14:paraId="39FDB672" w14:textId="77777777" w:rsidTr="00F45AB4">
        <w:tc>
          <w:tcPr>
            <w:tcW w:w="1668" w:type="dxa"/>
          </w:tcPr>
          <w:p w14:paraId="3842398D" w14:textId="77777777" w:rsidR="00960C6A" w:rsidRDefault="00960C6A" w:rsidP="00960C6A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FA69A1B" w14:textId="77777777" w:rsidR="00960C6A" w:rsidRPr="003B7DD8" w:rsidRDefault="00960C6A" w:rsidP="00960C6A">
            <w:pPr>
              <w:rPr>
                <w:i/>
                <w:sz w:val="16"/>
                <w:szCs w:val="16"/>
              </w:rPr>
            </w:pPr>
          </w:p>
        </w:tc>
        <w:tc>
          <w:tcPr>
            <w:tcW w:w="1112" w:type="dxa"/>
          </w:tcPr>
          <w:p w14:paraId="1572ED61" w14:textId="77777777" w:rsidR="00960C6A" w:rsidRPr="006A49E9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5096778" w14:textId="77777777" w:rsidR="00960C6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9" w:type="dxa"/>
          </w:tcPr>
          <w:p w14:paraId="04D36082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C29FCB8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3" w:type="dxa"/>
          </w:tcPr>
          <w:p w14:paraId="31D1001A" w14:textId="77777777" w:rsidR="00960C6A" w:rsidRPr="001901DA" w:rsidRDefault="00960C6A" w:rsidP="00960C6A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9AAF9BF" w14:textId="77777777" w:rsidR="00DB4B5C" w:rsidRPr="001901DA" w:rsidRDefault="00DB4B5C"/>
    <w:sectPr w:rsidR="00DB4B5C" w:rsidRPr="001901DA" w:rsidSect="00D405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C8B"/>
    <w:rsid w:val="000033D4"/>
    <w:rsid w:val="0001157F"/>
    <w:rsid w:val="00021141"/>
    <w:rsid w:val="000311F5"/>
    <w:rsid w:val="00032A65"/>
    <w:rsid w:val="00033824"/>
    <w:rsid w:val="00035269"/>
    <w:rsid w:val="00035A6B"/>
    <w:rsid w:val="00046018"/>
    <w:rsid w:val="00047B8E"/>
    <w:rsid w:val="000579B2"/>
    <w:rsid w:val="00061948"/>
    <w:rsid w:val="0006463C"/>
    <w:rsid w:val="00067F17"/>
    <w:rsid w:val="000821C6"/>
    <w:rsid w:val="000825E8"/>
    <w:rsid w:val="00083130"/>
    <w:rsid w:val="00085B2B"/>
    <w:rsid w:val="00094C74"/>
    <w:rsid w:val="000B287F"/>
    <w:rsid w:val="000B63FA"/>
    <w:rsid w:val="000C1F44"/>
    <w:rsid w:val="000C642E"/>
    <w:rsid w:val="000D0E15"/>
    <w:rsid w:val="000D325E"/>
    <w:rsid w:val="000E47BB"/>
    <w:rsid w:val="000F7F5F"/>
    <w:rsid w:val="001034BD"/>
    <w:rsid w:val="00106E6D"/>
    <w:rsid w:val="00111328"/>
    <w:rsid w:val="00111B64"/>
    <w:rsid w:val="00115B73"/>
    <w:rsid w:val="0011777F"/>
    <w:rsid w:val="001303E8"/>
    <w:rsid w:val="00131E45"/>
    <w:rsid w:val="00136712"/>
    <w:rsid w:val="00140F4D"/>
    <w:rsid w:val="00154A3D"/>
    <w:rsid w:val="00163724"/>
    <w:rsid w:val="001853C9"/>
    <w:rsid w:val="001901DA"/>
    <w:rsid w:val="00197993"/>
    <w:rsid w:val="001B20A5"/>
    <w:rsid w:val="001B6B31"/>
    <w:rsid w:val="001B7D5E"/>
    <w:rsid w:val="001C0AB4"/>
    <w:rsid w:val="001C1BFD"/>
    <w:rsid w:val="001D1C05"/>
    <w:rsid w:val="001D4DD9"/>
    <w:rsid w:val="001D5BD0"/>
    <w:rsid w:val="001D5F67"/>
    <w:rsid w:val="001E62DE"/>
    <w:rsid w:val="001F10BE"/>
    <w:rsid w:val="001F318E"/>
    <w:rsid w:val="002031D2"/>
    <w:rsid w:val="00203DA8"/>
    <w:rsid w:val="00212376"/>
    <w:rsid w:val="0022298B"/>
    <w:rsid w:val="0022479F"/>
    <w:rsid w:val="00230136"/>
    <w:rsid w:val="002343C3"/>
    <w:rsid w:val="00252095"/>
    <w:rsid w:val="00254B5B"/>
    <w:rsid w:val="002700E4"/>
    <w:rsid w:val="0027573A"/>
    <w:rsid w:val="00277E16"/>
    <w:rsid w:val="0028130C"/>
    <w:rsid w:val="002A2A92"/>
    <w:rsid w:val="002A72B5"/>
    <w:rsid w:val="002B2CD8"/>
    <w:rsid w:val="002B5A81"/>
    <w:rsid w:val="002B750A"/>
    <w:rsid w:val="002C5DAE"/>
    <w:rsid w:val="002C7B8B"/>
    <w:rsid w:val="002F1736"/>
    <w:rsid w:val="002F27E5"/>
    <w:rsid w:val="002F7553"/>
    <w:rsid w:val="00300218"/>
    <w:rsid w:val="00306B12"/>
    <w:rsid w:val="00312739"/>
    <w:rsid w:val="00313844"/>
    <w:rsid w:val="00326840"/>
    <w:rsid w:val="00332112"/>
    <w:rsid w:val="00332548"/>
    <w:rsid w:val="00353DC3"/>
    <w:rsid w:val="003548A9"/>
    <w:rsid w:val="0036394B"/>
    <w:rsid w:val="003672E2"/>
    <w:rsid w:val="00390439"/>
    <w:rsid w:val="00390D24"/>
    <w:rsid w:val="00395517"/>
    <w:rsid w:val="003A110E"/>
    <w:rsid w:val="003A1FE5"/>
    <w:rsid w:val="003A360A"/>
    <w:rsid w:val="003A5974"/>
    <w:rsid w:val="003B2A11"/>
    <w:rsid w:val="003B7DD8"/>
    <w:rsid w:val="003D29D0"/>
    <w:rsid w:val="003D55BF"/>
    <w:rsid w:val="003F0C06"/>
    <w:rsid w:val="003F4612"/>
    <w:rsid w:val="00400D3A"/>
    <w:rsid w:val="00402A12"/>
    <w:rsid w:val="004042D5"/>
    <w:rsid w:val="00404DA1"/>
    <w:rsid w:val="00407EF7"/>
    <w:rsid w:val="00430A58"/>
    <w:rsid w:val="004423AB"/>
    <w:rsid w:val="00446472"/>
    <w:rsid w:val="0045006E"/>
    <w:rsid w:val="004529CB"/>
    <w:rsid w:val="00463B92"/>
    <w:rsid w:val="00465C82"/>
    <w:rsid w:val="004771D9"/>
    <w:rsid w:val="00477609"/>
    <w:rsid w:val="00482AF3"/>
    <w:rsid w:val="00483305"/>
    <w:rsid w:val="00483D57"/>
    <w:rsid w:val="004945E5"/>
    <w:rsid w:val="00495CAC"/>
    <w:rsid w:val="00496604"/>
    <w:rsid w:val="004978F5"/>
    <w:rsid w:val="004B193A"/>
    <w:rsid w:val="004C2A72"/>
    <w:rsid w:val="004C75EC"/>
    <w:rsid w:val="004C7A33"/>
    <w:rsid w:val="004E660D"/>
    <w:rsid w:val="004E6B90"/>
    <w:rsid w:val="004F79A7"/>
    <w:rsid w:val="0050766B"/>
    <w:rsid w:val="00514FA0"/>
    <w:rsid w:val="00521D4F"/>
    <w:rsid w:val="0053526B"/>
    <w:rsid w:val="005402FA"/>
    <w:rsid w:val="00544630"/>
    <w:rsid w:val="00544A66"/>
    <w:rsid w:val="005511D6"/>
    <w:rsid w:val="00562B1A"/>
    <w:rsid w:val="0057070E"/>
    <w:rsid w:val="00570FB6"/>
    <w:rsid w:val="00577C74"/>
    <w:rsid w:val="005806F5"/>
    <w:rsid w:val="00582FD6"/>
    <w:rsid w:val="005837B7"/>
    <w:rsid w:val="005B7C62"/>
    <w:rsid w:val="005C082C"/>
    <w:rsid w:val="005C4685"/>
    <w:rsid w:val="005D6E07"/>
    <w:rsid w:val="005E0875"/>
    <w:rsid w:val="005F22C8"/>
    <w:rsid w:val="005F4989"/>
    <w:rsid w:val="005F53D2"/>
    <w:rsid w:val="006000D4"/>
    <w:rsid w:val="00606AAD"/>
    <w:rsid w:val="0061148D"/>
    <w:rsid w:val="0062638B"/>
    <w:rsid w:val="006470DB"/>
    <w:rsid w:val="00654C68"/>
    <w:rsid w:val="00655ACE"/>
    <w:rsid w:val="006672D4"/>
    <w:rsid w:val="0067403A"/>
    <w:rsid w:val="0067532D"/>
    <w:rsid w:val="00681068"/>
    <w:rsid w:val="00682376"/>
    <w:rsid w:val="006C6B3C"/>
    <w:rsid w:val="006D1AE0"/>
    <w:rsid w:val="006D5475"/>
    <w:rsid w:val="006E6166"/>
    <w:rsid w:val="006F30FD"/>
    <w:rsid w:val="006F5D97"/>
    <w:rsid w:val="0070449B"/>
    <w:rsid w:val="00720F35"/>
    <w:rsid w:val="00733A67"/>
    <w:rsid w:val="00745332"/>
    <w:rsid w:val="007463E2"/>
    <w:rsid w:val="00746A0C"/>
    <w:rsid w:val="00752464"/>
    <w:rsid w:val="00766BE4"/>
    <w:rsid w:val="007700FF"/>
    <w:rsid w:val="00770A8B"/>
    <w:rsid w:val="0077260A"/>
    <w:rsid w:val="00772629"/>
    <w:rsid w:val="00772D08"/>
    <w:rsid w:val="00777555"/>
    <w:rsid w:val="007A3A1E"/>
    <w:rsid w:val="007A541B"/>
    <w:rsid w:val="007B26BB"/>
    <w:rsid w:val="007B574C"/>
    <w:rsid w:val="007C3D83"/>
    <w:rsid w:val="007D46A8"/>
    <w:rsid w:val="007D5270"/>
    <w:rsid w:val="007E040D"/>
    <w:rsid w:val="007E1736"/>
    <w:rsid w:val="007E2EE2"/>
    <w:rsid w:val="007E36C1"/>
    <w:rsid w:val="007E3EFB"/>
    <w:rsid w:val="007F21BA"/>
    <w:rsid w:val="007F7094"/>
    <w:rsid w:val="008046BC"/>
    <w:rsid w:val="00820351"/>
    <w:rsid w:val="008207C0"/>
    <w:rsid w:val="00830C8B"/>
    <w:rsid w:val="008324BB"/>
    <w:rsid w:val="0084296B"/>
    <w:rsid w:val="008444E2"/>
    <w:rsid w:val="00851AAB"/>
    <w:rsid w:val="0086037C"/>
    <w:rsid w:val="0086123C"/>
    <w:rsid w:val="008B5989"/>
    <w:rsid w:val="008C2BB6"/>
    <w:rsid w:val="008D1B99"/>
    <w:rsid w:val="008D5052"/>
    <w:rsid w:val="008D6B0D"/>
    <w:rsid w:val="008D71F9"/>
    <w:rsid w:val="008E193E"/>
    <w:rsid w:val="008E35F1"/>
    <w:rsid w:val="0091011D"/>
    <w:rsid w:val="009206F2"/>
    <w:rsid w:val="0094148C"/>
    <w:rsid w:val="00942851"/>
    <w:rsid w:val="009430A5"/>
    <w:rsid w:val="0094591D"/>
    <w:rsid w:val="00956D00"/>
    <w:rsid w:val="00960C6A"/>
    <w:rsid w:val="009622B2"/>
    <w:rsid w:val="0096433C"/>
    <w:rsid w:val="009746A3"/>
    <w:rsid w:val="00975AB5"/>
    <w:rsid w:val="00977ADD"/>
    <w:rsid w:val="00982D21"/>
    <w:rsid w:val="009834C7"/>
    <w:rsid w:val="00985DDE"/>
    <w:rsid w:val="00991D71"/>
    <w:rsid w:val="009A13F1"/>
    <w:rsid w:val="009A1CFE"/>
    <w:rsid w:val="009A3594"/>
    <w:rsid w:val="009B0E17"/>
    <w:rsid w:val="009C2764"/>
    <w:rsid w:val="009C2D5F"/>
    <w:rsid w:val="009C5891"/>
    <w:rsid w:val="009C6E3B"/>
    <w:rsid w:val="009C72B3"/>
    <w:rsid w:val="009D10A0"/>
    <w:rsid w:val="009E2333"/>
    <w:rsid w:val="009E7789"/>
    <w:rsid w:val="009F0F3D"/>
    <w:rsid w:val="009F2981"/>
    <w:rsid w:val="009F6AB8"/>
    <w:rsid w:val="00A009EC"/>
    <w:rsid w:val="00A160C8"/>
    <w:rsid w:val="00A22F90"/>
    <w:rsid w:val="00A27B98"/>
    <w:rsid w:val="00A30887"/>
    <w:rsid w:val="00A32126"/>
    <w:rsid w:val="00A33153"/>
    <w:rsid w:val="00A41FA8"/>
    <w:rsid w:val="00A514A7"/>
    <w:rsid w:val="00A52A9C"/>
    <w:rsid w:val="00A667AE"/>
    <w:rsid w:val="00A80754"/>
    <w:rsid w:val="00A8755C"/>
    <w:rsid w:val="00A9250F"/>
    <w:rsid w:val="00AA497F"/>
    <w:rsid w:val="00AA4A74"/>
    <w:rsid w:val="00AA5B1D"/>
    <w:rsid w:val="00AA5FC5"/>
    <w:rsid w:val="00AA6BC3"/>
    <w:rsid w:val="00AC13F2"/>
    <w:rsid w:val="00AD1F79"/>
    <w:rsid w:val="00AD2584"/>
    <w:rsid w:val="00AD52DD"/>
    <w:rsid w:val="00AD6253"/>
    <w:rsid w:val="00AE3828"/>
    <w:rsid w:val="00AE3FBD"/>
    <w:rsid w:val="00AF0640"/>
    <w:rsid w:val="00AF49B2"/>
    <w:rsid w:val="00B04284"/>
    <w:rsid w:val="00B10B8B"/>
    <w:rsid w:val="00B1224F"/>
    <w:rsid w:val="00B253BD"/>
    <w:rsid w:val="00B255B7"/>
    <w:rsid w:val="00B26821"/>
    <w:rsid w:val="00B4374B"/>
    <w:rsid w:val="00B5000A"/>
    <w:rsid w:val="00B60976"/>
    <w:rsid w:val="00B61556"/>
    <w:rsid w:val="00B63AB0"/>
    <w:rsid w:val="00B64CBF"/>
    <w:rsid w:val="00B70F3E"/>
    <w:rsid w:val="00B71848"/>
    <w:rsid w:val="00B90ADF"/>
    <w:rsid w:val="00B93A2C"/>
    <w:rsid w:val="00BA05D3"/>
    <w:rsid w:val="00BA0F38"/>
    <w:rsid w:val="00BA6AA0"/>
    <w:rsid w:val="00BB0F1B"/>
    <w:rsid w:val="00BC00E8"/>
    <w:rsid w:val="00BC08C6"/>
    <w:rsid w:val="00BD43A7"/>
    <w:rsid w:val="00BD6056"/>
    <w:rsid w:val="00BE24E0"/>
    <w:rsid w:val="00BE5FB5"/>
    <w:rsid w:val="00BF76C8"/>
    <w:rsid w:val="00C049C9"/>
    <w:rsid w:val="00C04C14"/>
    <w:rsid w:val="00C07E2F"/>
    <w:rsid w:val="00C11149"/>
    <w:rsid w:val="00C71769"/>
    <w:rsid w:val="00C72B77"/>
    <w:rsid w:val="00C75D6C"/>
    <w:rsid w:val="00C80EBD"/>
    <w:rsid w:val="00C87BF9"/>
    <w:rsid w:val="00C976F7"/>
    <w:rsid w:val="00CA0746"/>
    <w:rsid w:val="00CA3CF0"/>
    <w:rsid w:val="00CB3D73"/>
    <w:rsid w:val="00CF2BE9"/>
    <w:rsid w:val="00CF2F2B"/>
    <w:rsid w:val="00D033D8"/>
    <w:rsid w:val="00D064A2"/>
    <w:rsid w:val="00D15E13"/>
    <w:rsid w:val="00D209AC"/>
    <w:rsid w:val="00D3630E"/>
    <w:rsid w:val="00D405B0"/>
    <w:rsid w:val="00D40C93"/>
    <w:rsid w:val="00D4107E"/>
    <w:rsid w:val="00D5181D"/>
    <w:rsid w:val="00D54540"/>
    <w:rsid w:val="00D54606"/>
    <w:rsid w:val="00D61CCE"/>
    <w:rsid w:val="00D80C52"/>
    <w:rsid w:val="00D85B10"/>
    <w:rsid w:val="00D91770"/>
    <w:rsid w:val="00D935FA"/>
    <w:rsid w:val="00D9444A"/>
    <w:rsid w:val="00D94D64"/>
    <w:rsid w:val="00DA2D0A"/>
    <w:rsid w:val="00DB245B"/>
    <w:rsid w:val="00DB4B5C"/>
    <w:rsid w:val="00DB5D2D"/>
    <w:rsid w:val="00DC4750"/>
    <w:rsid w:val="00DC4944"/>
    <w:rsid w:val="00DE1897"/>
    <w:rsid w:val="00DE4227"/>
    <w:rsid w:val="00DF4C34"/>
    <w:rsid w:val="00DF560D"/>
    <w:rsid w:val="00E04E6C"/>
    <w:rsid w:val="00E12A70"/>
    <w:rsid w:val="00E1324E"/>
    <w:rsid w:val="00E204A4"/>
    <w:rsid w:val="00E21BB2"/>
    <w:rsid w:val="00E2436B"/>
    <w:rsid w:val="00E24F7D"/>
    <w:rsid w:val="00E3510F"/>
    <w:rsid w:val="00E41FAD"/>
    <w:rsid w:val="00E42057"/>
    <w:rsid w:val="00E509C9"/>
    <w:rsid w:val="00E57125"/>
    <w:rsid w:val="00E57B5A"/>
    <w:rsid w:val="00E70165"/>
    <w:rsid w:val="00E77190"/>
    <w:rsid w:val="00E9096A"/>
    <w:rsid w:val="00E93111"/>
    <w:rsid w:val="00E94130"/>
    <w:rsid w:val="00E95C3D"/>
    <w:rsid w:val="00EA0213"/>
    <w:rsid w:val="00EA0A2E"/>
    <w:rsid w:val="00EA2053"/>
    <w:rsid w:val="00EB2B63"/>
    <w:rsid w:val="00EB369C"/>
    <w:rsid w:val="00EB426E"/>
    <w:rsid w:val="00EC1D25"/>
    <w:rsid w:val="00EC6390"/>
    <w:rsid w:val="00EF3A44"/>
    <w:rsid w:val="00EF4378"/>
    <w:rsid w:val="00F00695"/>
    <w:rsid w:val="00F10C3E"/>
    <w:rsid w:val="00F11225"/>
    <w:rsid w:val="00F178E5"/>
    <w:rsid w:val="00F261D9"/>
    <w:rsid w:val="00F27026"/>
    <w:rsid w:val="00F356BE"/>
    <w:rsid w:val="00F42193"/>
    <w:rsid w:val="00F42FC8"/>
    <w:rsid w:val="00F45AB4"/>
    <w:rsid w:val="00F50609"/>
    <w:rsid w:val="00F55AE5"/>
    <w:rsid w:val="00F7031E"/>
    <w:rsid w:val="00F73A1E"/>
    <w:rsid w:val="00F75336"/>
    <w:rsid w:val="00F82A5D"/>
    <w:rsid w:val="00F9118F"/>
    <w:rsid w:val="00FA7AAE"/>
    <w:rsid w:val="00FB5E34"/>
    <w:rsid w:val="00FC4F4B"/>
    <w:rsid w:val="00FD1FCB"/>
    <w:rsid w:val="00FE6553"/>
    <w:rsid w:val="00F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4CD4B"/>
  <w15:docId w15:val="{4A29317D-9F20-4DF3-A354-E2F271A8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0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72B77"/>
    <w:pPr>
      <w:ind w:left="720"/>
      <w:contextualSpacing/>
    </w:pPr>
  </w:style>
  <w:style w:type="paragraph" w:styleId="Revision">
    <w:name w:val="Revision"/>
    <w:hidden/>
    <w:uiPriority w:val="99"/>
    <w:semiHidden/>
    <w:rsid w:val="00AC13F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A7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575320-968B-4D3F-B9E4-AB3857F4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CSR plc</Company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 Verissimo</dc:creator>
  <cp:keywords/>
  <dc:description/>
  <cp:lastModifiedBy>Sue Taylor</cp:lastModifiedBy>
  <cp:revision>111</cp:revision>
  <dcterms:created xsi:type="dcterms:W3CDTF">2016-02-24T22:30:00Z</dcterms:created>
  <dcterms:modified xsi:type="dcterms:W3CDTF">2019-08-28T15:18:00Z</dcterms:modified>
</cp:coreProperties>
</file>